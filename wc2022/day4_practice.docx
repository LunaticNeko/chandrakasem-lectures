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40E4F" w14:textId="3BCF70C1" w:rsidR="006D682F" w:rsidRDefault="006D682F" w:rsidP="006D682F">
      <w:pPr>
        <w:pStyle w:val="Title"/>
      </w:pPr>
      <w:r>
        <w:t xml:space="preserve">Day </w:t>
      </w:r>
      <w:r w:rsidR="00966C31">
        <w:t>4</w:t>
      </w:r>
      <w:r>
        <w:t xml:space="preserve"> Instructions</w:t>
      </w:r>
    </w:p>
    <w:p w14:paraId="0D62C9DD" w14:textId="67B4171A" w:rsidR="009B1577" w:rsidRDefault="00A77D06" w:rsidP="00A77D06">
      <w:pPr>
        <w:pStyle w:val="Heading1"/>
      </w:pPr>
      <w:r>
        <w:t>Story</w:t>
      </w:r>
    </w:p>
    <w:p w14:paraId="02E72F45" w14:textId="4782EB81" w:rsidR="00A77D06" w:rsidRDefault="00A77D06" w:rsidP="00A77D06">
      <w:r>
        <w:t xml:space="preserve">Your boss at the Department of </w:t>
      </w:r>
      <w:proofErr w:type="spellStart"/>
      <w:r>
        <w:t>Aetherial</w:t>
      </w:r>
      <w:proofErr w:type="spellEnd"/>
      <w:r>
        <w:t xml:space="preserve"> Incidents Investigation </w:t>
      </w:r>
      <w:r w:rsidR="00F976B9">
        <w:t xml:space="preserve">inspected your report and </w:t>
      </w:r>
      <w:r>
        <w:t>has made a few changes. He uses the Track Changes system in Word.</w:t>
      </w:r>
    </w:p>
    <w:p w14:paraId="177BA522" w14:textId="40D67580" w:rsidR="00A77D06" w:rsidRPr="00A77D06" w:rsidRDefault="00A77D06" w:rsidP="00A77D06">
      <w:pPr>
        <w:pStyle w:val="Heading1"/>
      </w:pPr>
      <w:r>
        <w:t>Part 1: Accept or Reject your Boss’ Changes</w:t>
      </w:r>
    </w:p>
    <w:p w14:paraId="7DFEDA8F" w14:textId="15A438D3" w:rsidR="00A2259C" w:rsidRDefault="00A2259C" w:rsidP="00A77D06">
      <w:pPr>
        <w:pStyle w:val="ListParagraph"/>
        <w:numPr>
          <w:ilvl w:val="0"/>
          <w:numId w:val="11"/>
        </w:numPr>
      </w:pPr>
      <w:r>
        <w:t>Turn on Track Changes.</w:t>
      </w:r>
    </w:p>
    <w:p w14:paraId="2EC71427" w14:textId="583EAFFA" w:rsidR="00A77D06" w:rsidRDefault="00A77D06" w:rsidP="00A77D06">
      <w:pPr>
        <w:pStyle w:val="ListParagraph"/>
        <w:numPr>
          <w:ilvl w:val="0"/>
          <w:numId w:val="11"/>
        </w:numPr>
      </w:pPr>
      <w:r>
        <w:t xml:space="preserve">Accept all changes </w:t>
      </w:r>
      <w:r w:rsidR="00590295">
        <w:t xml:space="preserve">to the Table, as well as all changes in </w:t>
      </w:r>
      <w:r>
        <w:t>Section 2</w:t>
      </w:r>
      <w:r w:rsidR="00150B6B">
        <w:t xml:space="preserve">, Section 6, </w:t>
      </w:r>
      <w:r w:rsidR="00A7382F">
        <w:t xml:space="preserve">Figure 1 Caption, </w:t>
      </w:r>
      <w:r w:rsidR="00150B6B">
        <w:t>Contribution Notes, and Acknowledgement.</w:t>
      </w:r>
    </w:p>
    <w:p w14:paraId="1FA65873" w14:textId="5DBF8D7D" w:rsidR="00967BA3" w:rsidRDefault="00967BA3" w:rsidP="00A77D06">
      <w:pPr>
        <w:pStyle w:val="ListParagraph"/>
        <w:numPr>
          <w:ilvl w:val="0"/>
          <w:numId w:val="11"/>
        </w:numPr>
      </w:pPr>
      <w:r>
        <w:t>In Section 6, remove “for the illiterate”. Seriously, Victor, what’s wrong with you? (He’s a high elf, that’s why.)</w:t>
      </w:r>
    </w:p>
    <w:p w14:paraId="467991D9" w14:textId="761E5E27" w:rsidR="00A77D06" w:rsidRDefault="00A77D06" w:rsidP="00A77D06">
      <w:pPr>
        <w:pStyle w:val="ListParagraph"/>
        <w:numPr>
          <w:ilvl w:val="0"/>
          <w:numId w:val="11"/>
        </w:numPr>
      </w:pPr>
      <w:r>
        <w:t>Reject all changes in Section 3.</w:t>
      </w:r>
    </w:p>
    <w:p w14:paraId="0B8F46B2" w14:textId="4BE092CD" w:rsidR="00A77D06" w:rsidRDefault="00A77D06" w:rsidP="00A77D06">
      <w:pPr>
        <w:pStyle w:val="Heading1"/>
      </w:pPr>
      <w:r>
        <w:t>Part 2: Create a SmartArt to illustrate the situation.</w:t>
      </w:r>
    </w:p>
    <w:p w14:paraId="016C9F8A" w14:textId="54CE3F40" w:rsidR="00A77D06" w:rsidRDefault="00967BA3" w:rsidP="00A77D06">
      <w:pPr>
        <w:pStyle w:val="ListParagraph"/>
        <w:numPr>
          <w:ilvl w:val="0"/>
          <w:numId w:val="14"/>
        </w:numPr>
      </w:pPr>
      <w:r>
        <w:t>Below Section 6, create a SmartArt that looks like this</w:t>
      </w:r>
      <w:r w:rsidR="00E83E9F">
        <w:t xml:space="preserve"> (use the Relationship -&gt; Converging Radial style)</w:t>
      </w:r>
      <w:r>
        <w:t>:</w:t>
      </w:r>
    </w:p>
    <w:p w14:paraId="7C917F1B" w14:textId="18E1B825" w:rsidR="00967BA3" w:rsidRDefault="005E3F38" w:rsidP="005E3F38">
      <w:pPr>
        <w:jc w:val="center"/>
      </w:pPr>
      <w:r>
        <w:rPr>
          <w:noProof/>
        </w:rPr>
        <w:drawing>
          <wp:inline distT="0" distB="0" distL="0" distR="0" wp14:anchorId="0A42B6C5" wp14:editId="668CF3C9">
            <wp:extent cx="3144799" cy="1801504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548" cy="18025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930420" w14:textId="760FE929" w:rsidR="00967BA3" w:rsidRDefault="00967BA3" w:rsidP="00967BA3">
      <w:pPr>
        <w:pStyle w:val="ListParagraph"/>
        <w:numPr>
          <w:ilvl w:val="0"/>
          <w:numId w:val="14"/>
        </w:numPr>
      </w:pPr>
      <w:r>
        <w:t>Add a caption “</w:t>
      </w:r>
      <w:r w:rsidR="00590295">
        <w:t xml:space="preserve">Factors affecting frequency and severity of </w:t>
      </w:r>
      <w:proofErr w:type="spellStart"/>
      <w:r w:rsidR="00590295">
        <w:t>Aetherian</w:t>
      </w:r>
      <w:proofErr w:type="spellEnd"/>
      <w:r w:rsidR="00590295">
        <w:t xml:space="preserve"> Outflows</w:t>
      </w:r>
      <w:r>
        <w:t>”</w:t>
      </w:r>
    </w:p>
    <w:p w14:paraId="45D7C192" w14:textId="052F1D42" w:rsidR="00967BA3" w:rsidRPr="00A77D06" w:rsidRDefault="00967BA3" w:rsidP="00967BA3">
      <w:pPr>
        <w:pStyle w:val="ListParagraph"/>
        <w:numPr>
          <w:ilvl w:val="0"/>
          <w:numId w:val="14"/>
        </w:numPr>
      </w:pPr>
      <w:r>
        <w:t>Replace {</w:t>
      </w:r>
      <w:r w:rsidR="00590295">
        <w:t>Fig. XX} added by Talius with an actual cross-reference.</w:t>
      </w:r>
    </w:p>
    <w:p w14:paraId="5576A2C0" w14:textId="374C3445" w:rsidR="00A2259C" w:rsidRDefault="00A77D06" w:rsidP="00A2259C">
      <w:pPr>
        <w:pStyle w:val="Heading1"/>
      </w:pPr>
      <w:r>
        <w:t>Part 3: Work with him.</w:t>
      </w:r>
    </w:p>
    <w:p w14:paraId="217CDB13" w14:textId="3A2FC3C8" w:rsidR="00A77D06" w:rsidRDefault="00A77D06" w:rsidP="00A77D06">
      <w:pPr>
        <w:pStyle w:val="ListParagraph"/>
        <w:numPr>
          <w:ilvl w:val="0"/>
          <w:numId w:val="12"/>
        </w:numPr>
      </w:pPr>
      <w:r>
        <w:t>Read the comments made by your incident handling commander, Victor Talius.</w:t>
      </w:r>
    </w:p>
    <w:p w14:paraId="4AEBB5E7" w14:textId="66C9684F" w:rsidR="00A2259C" w:rsidRDefault="00A2259C" w:rsidP="00A77D06">
      <w:pPr>
        <w:pStyle w:val="ListParagraph"/>
        <w:numPr>
          <w:ilvl w:val="0"/>
          <w:numId w:val="12"/>
        </w:numPr>
      </w:pPr>
      <w:r>
        <w:t>After you resolve each of his comment, click on “Resolve”.</w:t>
      </w:r>
    </w:p>
    <w:p w14:paraId="57B37E15" w14:textId="732F9ED1" w:rsidR="001E2855" w:rsidRDefault="001E2855" w:rsidP="00A77D06">
      <w:pPr>
        <w:pStyle w:val="ListParagraph"/>
        <w:numPr>
          <w:ilvl w:val="0"/>
          <w:numId w:val="12"/>
        </w:numPr>
      </w:pPr>
      <w:r>
        <w:t>Update the Table of Contents and Table of Figures.</w:t>
      </w:r>
    </w:p>
    <w:p w14:paraId="64D4327C" w14:textId="2B522E67" w:rsidR="00A2259C" w:rsidRPr="00A77D06" w:rsidRDefault="00A2259C" w:rsidP="00A77D06">
      <w:pPr>
        <w:pStyle w:val="ListParagraph"/>
        <w:numPr>
          <w:ilvl w:val="0"/>
          <w:numId w:val="12"/>
        </w:numPr>
      </w:pPr>
      <w:r>
        <w:t>Turn off Track Changes.</w:t>
      </w:r>
    </w:p>
    <w:p w14:paraId="555C9329" w14:textId="77777777" w:rsidR="00A77D06" w:rsidRDefault="00A77D06" w:rsidP="009B1577"/>
    <w:p w14:paraId="1BB74B27" w14:textId="265CE8D2" w:rsidR="00A77D06" w:rsidRPr="009B1577" w:rsidRDefault="00A77D06" w:rsidP="009B1577">
      <w:pPr>
        <w:sectPr w:rsidR="00A77D06" w:rsidRPr="009B1577" w:rsidSect="00450B8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34A5F54B" w14:textId="4277735F" w:rsidR="00A77D06" w:rsidRPr="00A77D06" w:rsidRDefault="006D682F" w:rsidP="00A77D06">
      <w:pPr>
        <w:rPr>
          <w:b/>
          <w:bCs/>
          <w:sz w:val="28"/>
          <w:szCs w:val="28"/>
        </w:rPr>
      </w:pPr>
      <w:commentRangeStart w:id="0"/>
      <w:r w:rsidRPr="0001763C">
        <w:rPr>
          <w:b/>
          <w:bCs/>
          <w:sz w:val="28"/>
          <w:szCs w:val="28"/>
        </w:rPr>
        <w:lastRenderedPageBreak/>
        <w:t>Report</w:t>
      </w:r>
      <w:commentRangeEnd w:id="0"/>
      <w:r w:rsidR="001E2855">
        <w:rPr>
          <w:rStyle w:val="CommentReference"/>
        </w:rPr>
        <w:commentReference w:id="0"/>
      </w:r>
      <w:r w:rsidRPr="0001763C">
        <w:rPr>
          <w:b/>
          <w:bCs/>
          <w:sz w:val="28"/>
          <w:szCs w:val="28"/>
        </w:rPr>
        <w:t xml:space="preserve"> Title: Regarding the current </w:t>
      </w:r>
      <w:proofErr w:type="spellStart"/>
      <w:r w:rsidR="00D216E2">
        <w:rPr>
          <w:b/>
          <w:bCs/>
          <w:sz w:val="28"/>
          <w:szCs w:val="28"/>
        </w:rPr>
        <w:t>Aether</w:t>
      </w:r>
      <w:r w:rsidRPr="0001763C">
        <w:rPr>
          <w:b/>
          <w:bCs/>
          <w:sz w:val="28"/>
          <w:szCs w:val="28"/>
        </w:rPr>
        <w:t>ian</w:t>
      </w:r>
      <w:proofErr w:type="spellEnd"/>
      <w:r w:rsidRPr="0001763C">
        <w:rPr>
          <w:b/>
          <w:bCs/>
          <w:sz w:val="28"/>
          <w:szCs w:val="28"/>
        </w:rPr>
        <w:t xml:space="preserve"> Outflow Incident in Whitemarsh.</w:t>
      </w:r>
    </w:p>
    <w:p w14:paraId="271C0967" w14:textId="7002E14D" w:rsidR="00A77D06" w:rsidRDefault="00A77D06" w:rsidP="00E26279">
      <w:pPr>
        <w:pStyle w:val="Subtitle"/>
        <w:rPr>
          <w:ins w:id="1" w:author="Victor Talius" w:date="2022-11-22T00:19:00Z"/>
        </w:rPr>
      </w:pPr>
      <w:ins w:id="2" w:author="Victor Talius" w:date="2022-11-22T00:19:00Z">
        <w:r>
          <w:t xml:space="preserve">Authors: </w:t>
        </w:r>
        <w:commentRangeStart w:id="3"/>
        <w:r>
          <w:t>YOUR NAME</w:t>
        </w:r>
      </w:ins>
      <w:commentRangeEnd w:id="3"/>
      <w:ins w:id="4" w:author="Victor Talius" w:date="2022-11-22T00:20:00Z">
        <w:r>
          <w:rPr>
            <w:rStyle w:val="CommentReference"/>
            <w:color w:val="auto"/>
            <w:spacing w:val="0"/>
          </w:rPr>
          <w:commentReference w:id="3"/>
        </w:r>
      </w:ins>
      <w:ins w:id="5" w:author="Victor Talius" w:date="2022-11-22T00:19:00Z">
        <w:r>
          <w:t xml:space="preserve">[1], Victor </w:t>
        </w:r>
        <w:proofErr w:type="gramStart"/>
        <w:r>
          <w:t>Talius[</w:t>
        </w:r>
        <w:proofErr w:type="gramEnd"/>
        <w:r>
          <w:t>2]</w:t>
        </w:r>
      </w:ins>
    </w:p>
    <w:p w14:paraId="57CA0409" w14:textId="3BF06A36" w:rsidR="00A77D06" w:rsidRDefault="00A77D06" w:rsidP="00A77D06">
      <w:pPr>
        <w:pStyle w:val="Subtitle"/>
        <w:numPr>
          <w:ilvl w:val="0"/>
          <w:numId w:val="13"/>
        </w:numPr>
        <w:rPr>
          <w:ins w:id="6" w:author="Victor Talius" w:date="2022-11-22T00:19:00Z"/>
        </w:rPr>
      </w:pPr>
      <w:ins w:id="7" w:author="Victor Talius" w:date="2022-11-22T00:19:00Z">
        <w:r>
          <w:t xml:space="preserve">Faculty of Education, </w:t>
        </w:r>
        <w:proofErr w:type="spellStart"/>
        <w:r>
          <w:t>Chandrakasem</w:t>
        </w:r>
        <w:proofErr w:type="spellEnd"/>
        <w:r>
          <w:t xml:space="preserve"> Rajabhat University</w:t>
        </w:r>
      </w:ins>
    </w:p>
    <w:p w14:paraId="1CBBA0B4" w14:textId="3076C756" w:rsidR="00E26279" w:rsidRDefault="00E26279" w:rsidP="00A77D06">
      <w:pPr>
        <w:pStyle w:val="Subtitle"/>
        <w:numPr>
          <w:ilvl w:val="0"/>
          <w:numId w:val="13"/>
        </w:numPr>
        <w:pPrChange w:id="8" w:author="Victor Talius" w:date="2022-11-22T00:19:00Z">
          <w:pPr>
            <w:pStyle w:val="Subtitle"/>
          </w:pPr>
        </w:pPrChange>
      </w:pPr>
      <w:r>
        <w:t xml:space="preserve">Department of Magical and </w:t>
      </w:r>
      <w:proofErr w:type="spellStart"/>
      <w:r>
        <w:t>Aether</w:t>
      </w:r>
      <w:proofErr w:type="spellEnd"/>
      <w:r>
        <w:t xml:space="preserve"> Control, </w:t>
      </w:r>
      <w:proofErr w:type="spellStart"/>
      <w:r>
        <w:t>Vesteria</w:t>
      </w:r>
      <w:proofErr w:type="spellEnd"/>
      <w:r>
        <w:t xml:space="preserve"> Civil Government</w:t>
      </w:r>
    </w:p>
    <w:sdt>
      <w:sdtPr>
        <w:id w:val="-153866141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ja-JP"/>
        </w:rPr>
      </w:sdtEndPr>
      <w:sdtContent>
        <w:p w14:paraId="44A63C3D" w14:textId="3DADDDDC" w:rsidR="00966C31" w:rsidRDefault="00966C31">
          <w:pPr>
            <w:pStyle w:val="TOCHeading"/>
          </w:pPr>
          <w:r>
            <w:t>Table of Contents</w:t>
          </w:r>
        </w:p>
        <w:p w14:paraId="53C2ADAD" w14:textId="5FFE30AF" w:rsidR="00966C31" w:rsidRDefault="00966C31">
          <w:pPr>
            <w:pStyle w:val="TOC1"/>
            <w:tabs>
              <w:tab w:val="right" w:leader="dot" w:pos="9017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lang w:bidi="th-T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968236" w:history="1">
            <w:r w:rsidRPr="00C46A6F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_Toc119968236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DA3A8" w14:textId="2BB4224C" w:rsidR="00966C31" w:rsidRDefault="00966C31">
          <w:pPr>
            <w:pStyle w:val="TOC1"/>
            <w:tabs>
              <w:tab w:val="right" w:leader="dot" w:pos="9017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lang w:bidi="th-TH"/>
            </w:rPr>
          </w:pPr>
          <w:hyperlink w:anchor="_Toc119968237" w:history="1">
            <w:r w:rsidRPr="00C46A6F">
              <w:rPr>
                <w:rStyle w:val="Hyperlink"/>
                <w:noProof/>
              </w:rPr>
              <w:t>Section 1: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_Toc119968237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C4DC1" w14:textId="4A5E6A0C" w:rsidR="00966C31" w:rsidRDefault="00966C31">
          <w:pPr>
            <w:pStyle w:val="TOC1"/>
            <w:tabs>
              <w:tab w:val="right" w:leader="dot" w:pos="9017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lang w:bidi="th-TH"/>
            </w:rPr>
          </w:pPr>
          <w:hyperlink w:anchor="_Toc119968238" w:history="1">
            <w:r w:rsidRPr="00C46A6F">
              <w:rPr>
                <w:rStyle w:val="Hyperlink"/>
                <w:noProof/>
              </w:rPr>
              <w:t>Section 2: Nature of Aetherian Outflows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_Toc119968238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FCA58" w14:textId="49E13F51" w:rsidR="00966C31" w:rsidRDefault="00966C31">
          <w:pPr>
            <w:pStyle w:val="TOC2"/>
            <w:tabs>
              <w:tab w:val="right" w:leader="dot" w:pos="9017"/>
            </w:tabs>
            <w:rPr>
              <w:rFonts w:cstheme="minorBidi"/>
              <w:b w:val="0"/>
              <w:bCs w:val="0"/>
              <w:noProof/>
              <w:szCs w:val="28"/>
              <w:lang w:bidi="th-TH"/>
            </w:rPr>
          </w:pPr>
          <w:hyperlink w:anchor="_Toc119968239" w:history="1">
            <w:r w:rsidRPr="00C46A6F">
              <w:rPr>
                <w:rStyle w:val="Hyperlink"/>
                <w:noProof/>
              </w:rPr>
              <w:t>Subsection 2A: What causes Aetherian Pressure?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_Toc119968239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254A8" w14:textId="1B7FB23E" w:rsidR="00966C31" w:rsidRDefault="00966C31">
          <w:pPr>
            <w:pStyle w:val="TOC2"/>
            <w:tabs>
              <w:tab w:val="right" w:leader="dot" w:pos="9017"/>
            </w:tabs>
            <w:rPr>
              <w:rFonts w:cstheme="minorBidi"/>
              <w:b w:val="0"/>
              <w:bCs w:val="0"/>
              <w:noProof/>
              <w:szCs w:val="28"/>
              <w:lang w:bidi="th-TH"/>
            </w:rPr>
          </w:pPr>
          <w:hyperlink w:anchor="_Toc119968240" w:history="1">
            <w:r w:rsidRPr="00C46A6F">
              <w:rPr>
                <w:rStyle w:val="Hyperlink"/>
                <w:noProof/>
              </w:rPr>
              <w:t>Subsection 2B: Hazards created by Aetherian Outflows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_Toc119968240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67DD4" w14:textId="5298FBC3" w:rsidR="00966C31" w:rsidRDefault="00966C31">
          <w:pPr>
            <w:pStyle w:val="TOC2"/>
            <w:tabs>
              <w:tab w:val="right" w:leader="dot" w:pos="9017"/>
            </w:tabs>
            <w:rPr>
              <w:rFonts w:cstheme="minorBidi"/>
              <w:b w:val="0"/>
              <w:bCs w:val="0"/>
              <w:noProof/>
              <w:szCs w:val="28"/>
              <w:lang w:bidi="th-TH"/>
            </w:rPr>
          </w:pPr>
          <w:hyperlink w:anchor="_Toc119968241" w:history="1">
            <w:r w:rsidRPr="00C46A6F">
              <w:rPr>
                <w:rStyle w:val="Hyperlink"/>
                <w:noProof/>
              </w:rPr>
              <w:t>Subsection 2C: Previous Incidents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_Toc119968241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6352F" w14:textId="7B8AC1D3" w:rsidR="00966C31" w:rsidRDefault="00966C31">
          <w:pPr>
            <w:pStyle w:val="TOC1"/>
            <w:tabs>
              <w:tab w:val="right" w:leader="dot" w:pos="9017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lang w:bidi="th-TH"/>
            </w:rPr>
          </w:pPr>
          <w:hyperlink w:anchor="_Toc119968242" w:history="1">
            <w:r w:rsidRPr="00C46A6F">
              <w:rPr>
                <w:rStyle w:val="Hyperlink"/>
                <w:noProof/>
              </w:rPr>
              <w:t>Section 3: Damage Report at Whitemarsh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_Toc119968242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33FFD" w14:textId="00ADD048" w:rsidR="00966C31" w:rsidRDefault="00966C31">
          <w:pPr>
            <w:pStyle w:val="TOC1"/>
            <w:tabs>
              <w:tab w:val="right" w:leader="dot" w:pos="9017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lang w:bidi="th-TH"/>
            </w:rPr>
          </w:pPr>
          <w:hyperlink w:anchor="_Toc119968243" w:history="1">
            <w:r w:rsidRPr="00C46A6F">
              <w:rPr>
                <w:rStyle w:val="Hyperlink"/>
                <w:noProof/>
              </w:rPr>
              <w:t>Section 4: Situation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_Toc119968243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AA6BF" w14:textId="49B26D84" w:rsidR="00966C31" w:rsidRDefault="00966C31">
          <w:pPr>
            <w:pStyle w:val="TOC2"/>
            <w:tabs>
              <w:tab w:val="right" w:leader="dot" w:pos="9017"/>
            </w:tabs>
            <w:rPr>
              <w:rFonts w:cstheme="minorBidi"/>
              <w:b w:val="0"/>
              <w:bCs w:val="0"/>
              <w:noProof/>
              <w:szCs w:val="28"/>
              <w:lang w:bidi="th-TH"/>
            </w:rPr>
          </w:pPr>
          <w:hyperlink w:anchor="_Toc119968244" w:history="1">
            <w:r w:rsidRPr="00C46A6F">
              <w:rPr>
                <w:rStyle w:val="Hyperlink"/>
                <w:noProof/>
              </w:rPr>
              <w:t>Subsection 4A: Refugee Camps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_Toc119968244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BE56C" w14:textId="1070075A" w:rsidR="00966C31" w:rsidRDefault="00966C31">
          <w:pPr>
            <w:pStyle w:val="TOC2"/>
            <w:tabs>
              <w:tab w:val="right" w:leader="dot" w:pos="9017"/>
            </w:tabs>
            <w:rPr>
              <w:rFonts w:cstheme="minorBidi"/>
              <w:b w:val="0"/>
              <w:bCs w:val="0"/>
              <w:noProof/>
              <w:szCs w:val="28"/>
              <w:lang w:bidi="th-TH"/>
            </w:rPr>
          </w:pPr>
          <w:hyperlink w:anchor="_Toc119968245" w:history="1">
            <w:r w:rsidRPr="00C46A6F">
              <w:rPr>
                <w:rStyle w:val="Hyperlink"/>
                <w:noProof/>
              </w:rPr>
              <w:t>Section 4B: Outflow Redirection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_Toc119968245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D39C6" w14:textId="1FA8ABD7" w:rsidR="00966C31" w:rsidRDefault="00966C31">
          <w:pPr>
            <w:pStyle w:val="TOC1"/>
            <w:tabs>
              <w:tab w:val="right" w:leader="dot" w:pos="9017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lang w:bidi="th-TH"/>
            </w:rPr>
          </w:pPr>
          <w:hyperlink w:anchor="_Toc119968246" w:history="1">
            <w:r w:rsidRPr="00C46A6F">
              <w:rPr>
                <w:rStyle w:val="Hyperlink"/>
                <w:noProof/>
              </w:rPr>
              <w:t>Section 5: True Cause of Outflows in Whitemarsh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_Toc119968246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E3D17" w14:textId="7D30B2ED" w:rsidR="00966C31" w:rsidRDefault="00966C31">
          <w:pPr>
            <w:pStyle w:val="TOC1"/>
            <w:tabs>
              <w:tab w:val="right" w:leader="dot" w:pos="9017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lang w:bidi="th-TH"/>
            </w:rPr>
          </w:pPr>
          <w:hyperlink w:anchor="_Toc119968247" w:history="1">
            <w:r w:rsidRPr="00C46A6F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_Toc119968247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1B7A4" w14:textId="504D39C3" w:rsidR="00966C31" w:rsidRDefault="00966C31">
          <w:r>
            <w:rPr>
              <w:b/>
              <w:bCs/>
              <w:noProof/>
            </w:rPr>
            <w:fldChar w:fldCharType="end"/>
          </w:r>
        </w:p>
      </w:sdtContent>
    </w:sdt>
    <w:p w14:paraId="71FC8430" w14:textId="7B92D5A2" w:rsidR="000976DA" w:rsidRDefault="000976DA" w:rsidP="000976DA">
      <w:pPr>
        <w:pStyle w:val="Heading1"/>
      </w:pPr>
      <w:r>
        <w:t>Table of Figures</w:t>
      </w:r>
    </w:p>
    <w:p w14:paraId="1823C12C" w14:textId="17214263" w:rsidR="000976DA" w:rsidRDefault="000976DA">
      <w:pPr>
        <w:pStyle w:val="TableofFigures"/>
        <w:tabs>
          <w:tab w:val="right" w:leader="dot" w:pos="9017"/>
        </w:tabs>
        <w:rPr>
          <w:noProof/>
          <w:szCs w:val="28"/>
          <w:lang w:bidi="th-TH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TOC \h \z \c "Figure" </w:instrText>
      </w:r>
      <w:r>
        <w:rPr>
          <w:b/>
          <w:bCs/>
          <w:sz w:val="28"/>
          <w:szCs w:val="28"/>
        </w:rPr>
        <w:fldChar w:fldCharType="separate"/>
      </w:r>
      <w:hyperlink w:anchor="_Toc119968423" w:history="1">
        <w:r w:rsidRPr="003B0840">
          <w:rPr>
            <w:rStyle w:val="Hyperlink"/>
            <w:noProof/>
          </w:rPr>
          <w:t>Figure 1 List of cases during each major Aetherian Outflow Incident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_Toc119968423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EB67E57" w14:textId="29720B1E" w:rsidR="000976DA" w:rsidRDefault="000976DA">
      <w:pPr>
        <w:pStyle w:val="TableofFigures"/>
        <w:tabs>
          <w:tab w:val="right" w:leader="dot" w:pos="9017"/>
        </w:tabs>
        <w:rPr>
          <w:noProof/>
          <w:szCs w:val="28"/>
          <w:lang w:bidi="th-TH"/>
        </w:rPr>
      </w:pPr>
      <w:hyperlink w:anchor="_Toc119968424" w:history="1">
        <w:r w:rsidRPr="003B0840">
          <w:rPr>
            <w:rStyle w:val="Hyperlink"/>
            <w:noProof/>
          </w:rPr>
          <w:t>Figure 2 Triage Assessment Flowchart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_Toc119968424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193B62" w14:textId="2AD3D0B4" w:rsidR="007A7BE1" w:rsidRPr="00A71740" w:rsidRDefault="000976DA" w:rsidP="00A717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end"/>
      </w:r>
    </w:p>
    <w:p w14:paraId="7CE1816B" w14:textId="350E157B" w:rsidR="006D682F" w:rsidRPr="0001763C" w:rsidRDefault="006D682F" w:rsidP="00D216E2">
      <w:pPr>
        <w:pStyle w:val="Heading1"/>
      </w:pPr>
      <w:bookmarkStart w:id="9" w:name="_Toc119968237"/>
      <w:r w:rsidRPr="0001763C">
        <w:t>Section 1: Introduction</w:t>
      </w:r>
      <w:bookmarkEnd w:id="9"/>
    </w:p>
    <w:p w14:paraId="1424CDE3" w14:textId="7A9F0177" w:rsidR="006D682F" w:rsidRDefault="006D682F">
      <w:r>
        <w:t xml:space="preserve">Whitemarsh is one of the most magically volatile areas of the </w:t>
      </w:r>
      <w:proofErr w:type="spellStart"/>
      <w:r>
        <w:t>Vesteria</w:t>
      </w:r>
      <w:proofErr w:type="spellEnd"/>
      <w:r>
        <w:t xml:space="preserve"> Kingdom and is extremely prone to various forms of </w:t>
      </w:r>
      <w:proofErr w:type="spellStart"/>
      <w:r w:rsidR="00D216E2">
        <w:t>Aether</w:t>
      </w:r>
      <w:proofErr w:type="spellEnd"/>
      <w:r>
        <w:t xml:space="preserve">-related incidents. So far, we have detected a controllable level of </w:t>
      </w:r>
      <w:proofErr w:type="spellStart"/>
      <w:r w:rsidR="00D216E2">
        <w:t>Aether</w:t>
      </w:r>
      <w:r>
        <w:t>ian</w:t>
      </w:r>
      <w:proofErr w:type="spellEnd"/>
      <w:r>
        <w:t xml:space="preserve"> fluctuation. However, due to recent disturbances in </w:t>
      </w:r>
      <w:proofErr w:type="spellStart"/>
      <w:r w:rsidR="00D216E2">
        <w:t>Aether</w:t>
      </w:r>
      <w:r>
        <w:t>ian</w:t>
      </w:r>
      <w:proofErr w:type="spellEnd"/>
      <w:r>
        <w:t xml:space="preserve"> projections in the Whitemarsh area, there is a very high level of </w:t>
      </w:r>
      <w:proofErr w:type="spellStart"/>
      <w:r w:rsidR="00D216E2">
        <w:t>Aether</w:t>
      </w:r>
      <w:r>
        <w:t>ian</w:t>
      </w:r>
      <w:proofErr w:type="spellEnd"/>
      <w:r>
        <w:t xml:space="preserve"> Outflow out of Whitemarsh.</w:t>
      </w:r>
    </w:p>
    <w:p w14:paraId="16484BAF" w14:textId="7010FA43" w:rsidR="006D682F" w:rsidRPr="0001763C" w:rsidRDefault="006D682F" w:rsidP="00D216E2">
      <w:pPr>
        <w:pStyle w:val="Heading1"/>
      </w:pPr>
      <w:bookmarkStart w:id="10" w:name="_Toc119968238"/>
      <w:r w:rsidRPr="0001763C">
        <w:t xml:space="preserve">Section 2: </w:t>
      </w:r>
      <w:r w:rsidR="008D792B" w:rsidRPr="0001763C">
        <w:t xml:space="preserve">Nature of </w:t>
      </w:r>
      <w:proofErr w:type="spellStart"/>
      <w:r w:rsidR="00D216E2">
        <w:t>Aether</w:t>
      </w:r>
      <w:r w:rsidR="008D792B" w:rsidRPr="0001763C">
        <w:t>ian</w:t>
      </w:r>
      <w:proofErr w:type="spellEnd"/>
      <w:r w:rsidR="008D792B" w:rsidRPr="0001763C">
        <w:t xml:space="preserve"> Outflows</w:t>
      </w:r>
      <w:bookmarkEnd w:id="10"/>
    </w:p>
    <w:p w14:paraId="44488F85" w14:textId="58F7B269" w:rsidR="008D792B" w:rsidRDefault="00D216E2">
      <w:proofErr w:type="spellStart"/>
      <w:r>
        <w:t>Aether</w:t>
      </w:r>
      <w:proofErr w:type="spellEnd"/>
      <w:r w:rsidR="008D792B">
        <w:t xml:space="preserve"> works just like air, having pressure and similar properties that can be considered parallel to conventional physics. When there is a high level of </w:t>
      </w:r>
      <w:proofErr w:type="spellStart"/>
      <w:r>
        <w:t>Aether</w:t>
      </w:r>
      <w:proofErr w:type="spellEnd"/>
      <w:r w:rsidR="008D792B">
        <w:t xml:space="preserve"> pressure in an area, the </w:t>
      </w:r>
      <w:proofErr w:type="spellStart"/>
      <w:r>
        <w:t>Aether</w:t>
      </w:r>
      <w:proofErr w:type="spellEnd"/>
      <w:r w:rsidR="008D792B">
        <w:t xml:space="preserve"> diffuses towards areas with lower pressure.</w:t>
      </w:r>
    </w:p>
    <w:p w14:paraId="3F1728DA" w14:textId="67840D74" w:rsidR="008D792B" w:rsidRPr="0001763C" w:rsidRDefault="008D792B" w:rsidP="00D216E2">
      <w:pPr>
        <w:pStyle w:val="Heading2"/>
      </w:pPr>
      <w:bookmarkStart w:id="11" w:name="_Toc119968239"/>
      <w:r w:rsidRPr="0001763C">
        <w:lastRenderedPageBreak/>
        <w:t xml:space="preserve">Subsection 2A: What causes </w:t>
      </w:r>
      <w:proofErr w:type="spellStart"/>
      <w:r w:rsidR="00D216E2">
        <w:t>Aether</w:t>
      </w:r>
      <w:r w:rsidRPr="0001763C">
        <w:t>ian</w:t>
      </w:r>
      <w:proofErr w:type="spellEnd"/>
      <w:r w:rsidRPr="0001763C">
        <w:t xml:space="preserve"> Pressure?</w:t>
      </w:r>
      <w:bookmarkEnd w:id="11"/>
    </w:p>
    <w:p w14:paraId="3FCAB1D5" w14:textId="4DB3C37D" w:rsidR="0001763C" w:rsidRDefault="008D792B">
      <w:r>
        <w:t xml:space="preserve">Although it is known that </w:t>
      </w:r>
      <w:proofErr w:type="spellStart"/>
      <w:r w:rsidR="00D216E2">
        <w:t>Aether</w:t>
      </w:r>
      <w:proofErr w:type="spellEnd"/>
      <w:r>
        <w:t xml:space="preserve"> is generated by using any form of magic, </w:t>
      </w:r>
      <w:r w:rsidR="0001763C">
        <w:t xml:space="preserve">manmade levels of pressure are not enough to cause outflows that would affect </w:t>
      </w:r>
      <w:r w:rsidR="001F5B82">
        <w:t>entire regions</w:t>
      </w:r>
      <w:r w:rsidR="00185052">
        <w:t xml:space="preserve"> or cause medical complications.</w:t>
      </w:r>
    </w:p>
    <w:p w14:paraId="2028023D" w14:textId="3CF011AE" w:rsidR="0001763C" w:rsidRPr="0001763C" w:rsidRDefault="0001763C" w:rsidP="00D216E2">
      <w:pPr>
        <w:pStyle w:val="Heading2"/>
      </w:pPr>
      <w:bookmarkStart w:id="12" w:name="_Toc119968240"/>
      <w:r w:rsidRPr="0001763C">
        <w:t xml:space="preserve">Subsection 2B: Hazards created by </w:t>
      </w:r>
      <w:proofErr w:type="spellStart"/>
      <w:r w:rsidR="00D216E2">
        <w:t>Aether</w:t>
      </w:r>
      <w:r w:rsidRPr="0001763C">
        <w:t>ian</w:t>
      </w:r>
      <w:proofErr w:type="spellEnd"/>
      <w:r w:rsidRPr="0001763C">
        <w:t xml:space="preserve"> Outflows</w:t>
      </w:r>
      <w:bookmarkEnd w:id="12"/>
    </w:p>
    <w:p w14:paraId="03EC0258" w14:textId="67ADC577" w:rsidR="0001763C" w:rsidRDefault="0001763C">
      <w:r>
        <w:t xml:space="preserve">Flux of </w:t>
      </w:r>
      <w:proofErr w:type="spellStart"/>
      <w:r w:rsidR="00D216E2">
        <w:t>Aether</w:t>
      </w:r>
      <w:proofErr w:type="spellEnd"/>
      <w:r>
        <w:t xml:space="preserve"> happens all the time, everywhere, because it is impossible for </w:t>
      </w:r>
      <w:proofErr w:type="spellStart"/>
      <w:r w:rsidR="00D216E2">
        <w:t>Aether</w:t>
      </w:r>
      <w:proofErr w:type="spellEnd"/>
      <w:r>
        <w:t xml:space="preserve"> to be equally pressurized. Unlike wind, </w:t>
      </w:r>
      <w:proofErr w:type="spellStart"/>
      <w:r w:rsidR="00D216E2">
        <w:t>Aether</w:t>
      </w:r>
      <w:proofErr w:type="spellEnd"/>
      <w:r>
        <w:t xml:space="preserve"> flows create stress on biological beings capable of utilizing </w:t>
      </w:r>
      <w:proofErr w:type="spellStart"/>
      <w:r w:rsidR="00D216E2">
        <w:t>Aether</w:t>
      </w:r>
      <w:proofErr w:type="spellEnd"/>
      <w:r>
        <w:t xml:space="preserve">, i.e., </w:t>
      </w:r>
      <w:r>
        <w:rPr>
          <w:i/>
          <w:iCs/>
        </w:rPr>
        <w:t>magical</w:t>
      </w:r>
      <w:r>
        <w:t xml:space="preserve"> people and animals. Generally, lower flux levels do not cause serious stress, but greater </w:t>
      </w:r>
      <w:proofErr w:type="spellStart"/>
      <w:r w:rsidR="00D216E2">
        <w:t>Aether</w:t>
      </w:r>
      <w:proofErr w:type="spellEnd"/>
      <w:r>
        <w:t xml:space="preserve"> flux can overwhelm people and animals and can potentially affect non-magical beings as well. (Remember that there is no such thing as a completely non-magical human.)</w:t>
      </w:r>
    </w:p>
    <w:p w14:paraId="7C9CBA02" w14:textId="0348B7F3" w:rsidR="00F567FE" w:rsidRDefault="00F567FE">
      <w:r>
        <w:t xml:space="preserve">In addition to biological damages, physical damages can also occur with </w:t>
      </w:r>
      <w:proofErr w:type="spellStart"/>
      <w:r w:rsidR="00D216E2">
        <w:t>Aether</w:t>
      </w:r>
      <w:proofErr w:type="spellEnd"/>
      <w:r>
        <w:t xml:space="preserve">-sensitive devices. If possible, the mana cores should be removed during severe </w:t>
      </w:r>
      <w:proofErr w:type="spellStart"/>
      <w:r w:rsidR="00D216E2">
        <w:t>Aether</w:t>
      </w:r>
      <w:r>
        <w:t>ian</w:t>
      </w:r>
      <w:proofErr w:type="spellEnd"/>
      <w:r>
        <w:t xml:space="preserve"> outflows.</w:t>
      </w:r>
    </w:p>
    <w:p w14:paraId="017E8AE7" w14:textId="351F3C18" w:rsidR="00DB2C77" w:rsidRPr="00DB2C77" w:rsidRDefault="00DB2C77" w:rsidP="00D216E2">
      <w:pPr>
        <w:pStyle w:val="Heading2"/>
      </w:pPr>
      <w:bookmarkStart w:id="13" w:name="_Toc119968241"/>
      <w:r w:rsidRPr="00DB2C77">
        <w:t>Subsection 2C: Previous Incidents</w:t>
      </w:r>
      <w:bookmarkEnd w:id="13"/>
    </w:p>
    <w:p w14:paraId="0A513FD6" w14:textId="5550771D" w:rsidR="00DB2C77" w:rsidRDefault="00DB2C77">
      <w:r>
        <w:t xml:space="preserve">Previous incidents have occurred in places such as the Great Forest (containing a sylph settlement), the Elven Rock, and even unlikely places like </w:t>
      </w:r>
      <w:proofErr w:type="spellStart"/>
      <w:r>
        <w:t>Orsimus</w:t>
      </w:r>
      <w:proofErr w:type="spellEnd"/>
      <w:r>
        <w:t>, the capital of the orcs</w:t>
      </w:r>
      <w:r w:rsidR="0004714D">
        <w:t>, as shown in</w:t>
      </w:r>
      <w:r w:rsidR="00966C31">
        <w:t xml:space="preserve"> </w:t>
      </w:r>
      <w:r w:rsidR="00966C31">
        <w:fldChar w:fldCharType="begin"/>
      </w:r>
      <w:r w:rsidR="00966C31">
        <w:instrText xml:space="preserve"> REF _Ref119967826 \h </w:instrText>
      </w:r>
      <w:r w:rsidR="00966C31">
        <w:fldChar w:fldCharType="separate"/>
      </w:r>
      <w:r w:rsidR="00966C31">
        <w:t xml:space="preserve">Figure </w:t>
      </w:r>
      <w:r w:rsidR="00966C31">
        <w:rPr>
          <w:noProof/>
        </w:rPr>
        <w:t>1</w:t>
      </w:r>
      <w:r w:rsidR="00966C31">
        <w:fldChar w:fldCharType="end"/>
      </w:r>
      <w:r>
        <w:t>.</w:t>
      </w:r>
    </w:p>
    <w:p w14:paraId="1491B3EB" w14:textId="77777777" w:rsidR="00966C31" w:rsidRDefault="00DB2C77" w:rsidP="00966C31">
      <w:pPr>
        <w:keepNext/>
        <w:jc w:val="center"/>
      </w:pPr>
      <w:r>
        <w:rPr>
          <w:noProof/>
        </w:rPr>
        <w:drawing>
          <wp:inline distT="0" distB="0" distL="0" distR="0" wp14:anchorId="731AF9F1" wp14:editId="7A5C3EB9">
            <wp:extent cx="4680341" cy="2920880"/>
            <wp:effectExtent l="0" t="0" r="6350" b="1333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75DBBC58" w14:textId="7D668BCB" w:rsidR="00DB2C77" w:rsidRDefault="00966C31" w:rsidP="00966C31">
      <w:pPr>
        <w:pStyle w:val="Caption"/>
        <w:jc w:val="center"/>
      </w:pPr>
      <w:bookmarkStart w:id="14" w:name="_Ref119967826"/>
      <w:bookmarkStart w:id="15" w:name="_Toc119968423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14"/>
      <w:r>
        <w:t xml:space="preserve"> </w:t>
      </w:r>
      <w:del w:id="16" w:author="Victor Talius" w:date="2022-11-22T00:16:00Z">
        <w:r w:rsidRPr="000C24B6" w:rsidDel="00A77D06">
          <w:delText xml:space="preserve">List </w:delText>
        </w:r>
      </w:del>
      <w:ins w:id="17" w:author="Victor Talius" w:date="2022-11-22T00:16:00Z">
        <w:r w:rsidR="00A77D06">
          <w:t>Number</w:t>
        </w:r>
        <w:r w:rsidR="00A77D06" w:rsidRPr="000C24B6">
          <w:t xml:space="preserve"> </w:t>
        </w:r>
      </w:ins>
      <w:r w:rsidRPr="000C24B6">
        <w:t xml:space="preserve">of cases during each major </w:t>
      </w:r>
      <w:proofErr w:type="spellStart"/>
      <w:r w:rsidRPr="000C24B6">
        <w:t>Aetherian</w:t>
      </w:r>
      <w:proofErr w:type="spellEnd"/>
      <w:r w:rsidRPr="000C24B6">
        <w:t xml:space="preserve"> Outflow Incident</w:t>
      </w:r>
      <w:bookmarkEnd w:id="15"/>
    </w:p>
    <w:p w14:paraId="535B342D" w14:textId="0F210699" w:rsidR="00DB2C77" w:rsidRDefault="00DB2C77">
      <w:r>
        <w:t xml:space="preserve">It is noteworthy that although the Elven Rock outflow event triggered </w:t>
      </w:r>
      <w:ins w:id="18" w:author="Victor Talius" w:date="2022-11-22T00:16:00Z">
        <w:r w:rsidR="00A77D06">
          <w:t>medical cases</w:t>
        </w:r>
        <w:r w:rsidR="00A77D06">
          <w:t xml:space="preserve"> in </w:t>
        </w:r>
      </w:ins>
      <w:del w:id="19" w:author="Victor Talius" w:date="2022-11-22T00:16:00Z">
        <w:r w:rsidDel="00A77D06">
          <w:delText xml:space="preserve">less </w:delText>
        </w:r>
      </w:del>
      <w:ins w:id="20" w:author="Victor Talius" w:date="2022-11-22T00:16:00Z">
        <w:r w:rsidR="00A77D06">
          <w:t>fewer</w:t>
        </w:r>
        <w:r w:rsidR="00A77D06">
          <w:t xml:space="preserve"> </w:t>
        </w:r>
      </w:ins>
      <w:r>
        <w:t>sentient</w:t>
      </w:r>
      <w:ins w:id="21" w:author="Victor Talius" w:date="2022-11-22T00:16:00Z">
        <w:r w:rsidR="00A77D06">
          <w:t xml:space="preserve"> beings</w:t>
        </w:r>
      </w:ins>
      <w:r>
        <w:t xml:space="preserve"> (humans, elves, etc.) </w:t>
      </w:r>
      <w:del w:id="22" w:author="Victor Talius" w:date="2022-11-22T00:16:00Z">
        <w:r w:rsidDel="00A77D06">
          <w:delText xml:space="preserve">medical cases </w:delText>
        </w:r>
      </w:del>
      <w:r>
        <w:t xml:space="preserve">compared to the recent Whitemarsh incident, it is noteworthy that Elven Rock has much less population. In contrary, the infrastructure damage was considerably higher </w:t>
      </w:r>
      <w:ins w:id="23" w:author="Victor Talius" w:date="2022-11-22T00:17:00Z">
        <w:r w:rsidR="00A77D06">
          <w:t xml:space="preserve">in </w:t>
        </w:r>
        <w:commentRangeStart w:id="24"/>
        <w:r w:rsidR="00A77D06">
          <w:t>…</w:t>
        </w:r>
        <w:commentRangeEnd w:id="24"/>
        <w:r w:rsidR="00A77D06">
          <w:rPr>
            <w:rStyle w:val="CommentReference"/>
          </w:rPr>
          <w:commentReference w:id="24"/>
        </w:r>
        <w:r w:rsidR="00A77D06">
          <w:t xml:space="preserve"> </w:t>
        </w:r>
      </w:ins>
      <w:r>
        <w:t>due to the prevalence of magical instruments used by the elves.</w:t>
      </w:r>
    </w:p>
    <w:p w14:paraId="2C63499B" w14:textId="09C83B74" w:rsidR="0001763C" w:rsidRPr="001F5B82" w:rsidRDefault="0001763C" w:rsidP="00D216E2">
      <w:pPr>
        <w:pStyle w:val="Heading1"/>
      </w:pPr>
      <w:bookmarkStart w:id="25" w:name="_Toc119968242"/>
      <w:r w:rsidRPr="001F5B82">
        <w:t>Section 3: Damage Report at Whitemarsh</w:t>
      </w:r>
      <w:bookmarkEnd w:id="25"/>
    </w:p>
    <w:p w14:paraId="034D02C9" w14:textId="53547E5C" w:rsidR="00C264B0" w:rsidRDefault="0001763C">
      <w:r>
        <w:t xml:space="preserve">All three villages around Whitemarsh were evacuated as all </w:t>
      </w:r>
      <w:r w:rsidR="009B1577">
        <w:t>sentients</w:t>
      </w:r>
      <w:r>
        <w:t>, regardless of magical status</w:t>
      </w:r>
      <w:r w:rsidR="009B1577">
        <w:t xml:space="preserve"> and race</w:t>
      </w:r>
      <w:r w:rsidR="00966C31">
        <w:rPr>
          <w:rStyle w:val="EndnoteReference"/>
        </w:rPr>
        <w:endnoteReference w:id="1"/>
      </w:r>
      <w:r>
        <w:t xml:space="preserve">, were </w:t>
      </w:r>
      <w:del w:id="26" w:author="Victor Talius" w:date="2022-11-22T00:39:00Z">
        <w:r w:rsidDel="00FB0E76">
          <w:delText xml:space="preserve">greatly affected </w:delText>
        </w:r>
      </w:del>
      <w:ins w:id="27" w:author="Victor Talius" w:date="2022-11-22T01:08:00Z">
        <w:r w:rsidR="00304A71">
          <w:t xml:space="preserve">disturbed </w:t>
        </w:r>
      </w:ins>
      <w:r>
        <w:t xml:space="preserve">by the incident. </w:t>
      </w:r>
      <w:del w:id="28" w:author="Victor Talius" w:date="2022-11-22T00:39:00Z">
        <w:r w:rsidDel="00FB0E76">
          <w:delText>Alarmingly</w:delText>
        </w:r>
      </w:del>
      <w:ins w:id="29" w:author="Victor Talius" w:date="2022-11-22T00:39:00Z">
        <w:r w:rsidR="00FB0E76">
          <w:t>Catastrophically</w:t>
        </w:r>
      </w:ins>
      <w:r>
        <w:t xml:space="preserve">, the Outflow has also triggered </w:t>
      </w:r>
      <w:r w:rsidR="00C264B0">
        <w:t>apparitions of spirits that aggressively attack humans, livestock, and property alike. Although no deaths have been reported yet, the medical complaints and insurance claims are rising day by day.</w:t>
      </w:r>
    </w:p>
    <w:p w14:paraId="67DC87B3" w14:textId="0C9DA862" w:rsidR="00C264B0" w:rsidRPr="001F5B82" w:rsidRDefault="00C264B0" w:rsidP="00D216E2">
      <w:pPr>
        <w:pStyle w:val="Heading1"/>
      </w:pPr>
      <w:bookmarkStart w:id="30" w:name="_Toc119968243"/>
      <w:r w:rsidRPr="001F5B82">
        <w:lastRenderedPageBreak/>
        <w:t>Section 4: Situation Control</w:t>
      </w:r>
      <w:bookmarkEnd w:id="30"/>
    </w:p>
    <w:p w14:paraId="1751799E" w14:textId="3F03D942" w:rsidR="00C264B0" w:rsidRDefault="00C264B0">
      <w:r>
        <w:t xml:space="preserve">The Whitemarsh regional government and </w:t>
      </w:r>
      <w:proofErr w:type="spellStart"/>
      <w:r>
        <w:t>Vesteria</w:t>
      </w:r>
      <w:proofErr w:type="spellEnd"/>
      <w:r>
        <w:t xml:space="preserve"> national government have responded as described in the following subsections.</w:t>
      </w:r>
    </w:p>
    <w:p w14:paraId="619D7B40" w14:textId="56AB6DEA" w:rsidR="0001763C" w:rsidRPr="001F5B82" w:rsidRDefault="005A5E57" w:rsidP="00D216E2">
      <w:pPr>
        <w:pStyle w:val="Heading2"/>
      </w:pPr>
      <w:bookmarkStart w:id="31" w:name="_Toc119968244"/>
      <w:r>
        <w:t>Subs</w:t>
      </w:r>
      <w:r w:rsidR="00C264B0" w:rsidRPr="001F5B82">
        <w:t>ection 4A: Refugee Camps</w:t>
      </w:r>
      <w:bookmarkEnd w:id="31"/>
    </w:p>
    <w:p w14:paraId="3306399D" w14:textId="696A0291" w:rsidR="00C264B0" w:rsidRDefault="00C264B0">
      <w:r>
        <w:t>The Whitemarsh Guards were dispatched into the area, helping set up various refugee camps. Food is adequate, but due to Whitemarsh waters being highly toxic in general</w:t>
      </w:r>
      <w:r w:rsidR="00966C31">
        <w:t xml:space="preserve"> </w:t>
      </w:r>
      <w:r w:rsidR="00966C31">
        <w:rPr>
          <w:rStyle w:val="FootnoteReference"/>
        </w:rPr>
        <w:footnoteReference w:id="1"/>
      </w:r>
      <w:r>
        <w:t>, carts of water barrels ha</w:t>
      </w:r>
      <w:r w:rsidR="00894988">
        <w:t>ve</w:t>
      </w:r>
      <w:r>
        <w:t xml:space="preserve"> to be brought in from the surrounding areas. The lords of the nearby castles are charging a high price to bring water out of their domains, but this is the best option we have right now.</w:t>
      </w:r>
    </w:p>
    <w:p w14:paraId="535B2B87" w14:textId="77777777" w:rsidR="00966C31" w:rsidRDefault="00535380" w:rsidP="00966C31">
      <w:pPr>
        <w:keepNext/>
        <w:jc w:val="center"/>
      </w:pPr>
      <w:r>
        <w:rPr>
          <w:noProof/>
        </w:rPr>
        <w:drawing>
          <wp:inline distT="0" distB="0" distL="0" distR="0" wp14:anchorId="2E349C06" wp14:editId="259E375B">
            <wp:extent cx="4657725" cy="2419350"/>
            <wp:effectExtent l="0" t="0" r="9525" b="0"/>
            <wp:docPr id="3" name="Picture 3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1AD81" w14:textId="45ABB987" w:rsidR="00535380" w:rsidRDefault="00966C31" w:rsidP="00966C31">
      <w:pPr>
        <w:pStyle w:val="Caption"/>
        <w:jc w:val="center"/>
      </w:pPr>
      <w:bookmarkStart w:id="32" w:name="_Ref119968012"/>
      <w:bookmarkStart w:id="33" w:name="_Toc119968424"/>
      <w:r>
        <w:t xml:space="preserve">Figure </w:t>
      </w:r>
      <w:fldSimple w:instr=" SEQ Figure \* ARABIC ">
        <w:r>
          <w:rPr>
            <w:noProof/>
          </w:rPr>
          <w:t>2</w:t>
        </w:r>
      </w:fldSimple>
      <w:bookmarkEnd w:id="32"/>
      <w:r>
        <w:t xml:space="preserve"> </w:t>
      </w:r>
      <w:r w:rsidRPr="002F0D6C">
        <w:t>Triage Assessment Flowchart</w:t>
      </w:r>
      <w:bookmarkEnd w:id="33"/>
    </w:p>
    <w:p w14:paraId="27FCD407" w14:textId="42412380" w:rsidR="00D216E2" w:rsidRDefault="00535380">
      <w:r>
        <w:t xml:space="preserve">We have triaged most of the casualty following the methods shown in </w:t>
      </w:r>
      <w:r w:rsidR="00966C31">
        <w:fldChar w:fldCharType="begin"/>
      </w:r>
      <w:r w:rsidR="00966C31">
        <w:instrText xml:space="preserve"> REF _Ref119968012 \h </w:instrText>
      </w:r>
      <w:r w:rsidR="00966C31">
        <w:fldChar w:fldCharType="separate"/>
      </w:r>
      <w:r w:rsidR="00966C31">
        <w:t xml:space="preserve">Figure </w:t>
      </w:r>
      <w:r w:rsidR="00966C31">
        <w:rPr>
          <w:noProof/>
        </w:rPr>
        <w:t>2</w:t>
      </w:r>
      <w:r w:rsidR="00966C31">
        <w:fldChar w:fldCharType="end"/>
      </w:r>
      <w:r>
        <w:t xml:space="preserve"> above</w:t>
      </w:r>
      <w:r w:rsidR="00966C31">
        <w:t xml:space="preserve"> </w:t>
      </w:r>
      <w:sdt>
        <w:sdtPr>
          <w:id w:val="-253903920"/>
          <w:citation/>
        </w:sdtPr>
        <w:sdtContent>
          <w:r w:rsidR="00966C31">
            <w:fldChar w:fldCharType="begin"/>
          </w:r>
          <w:r w:rsidR="00966C31">
            <w:instrText xml:space="preserve"> CITATION Mit21 \l 1033 </w:instrText>
          </w:r>
          <w:r w:rsidR="00966C31">
            <w:fldChar w:fldCharType="separate"/>
          </w:r>
          <w:r w:rsidR="00966C31">
            <w:rPr>
              <w:noProof/>
            </w:rPr>
            <w:t>(Mitchell, et al., 2021)</w:t>
          </w:r>
          <w:r w:rsidR="00966C31">
            <w:fldChar w:fldCharType="end"/>
          </w:r>
        </w:sdtContent>
      </w:sdt>
      <w:r>
        <w:t xml:space="preserve">. </w:t>
      </w:r>
      <w:r w:rsidR="00D216E2">
        <w:t xml:space="preserve">The triage situation is shown in </w:t>
      </w:r>
      <w:r w:rsidR="00966C31">
        <w:fldChar w:fldCharType="begin"/>
      </w:r>
      <w:r w:rsidR="00966C31">
        <w:instrText xml:space="preserve"> REF _Ref119967974 \h </w:instrText>
      </w:r>
      <w:r w:rsidR="00966C31">
        <w:fldChar w:fldCharType="separate"/>
      </w:r>
      <w:r w:rsidR="00966C31">
        <w:t xml:space="preserve">Table </w:t>
      </w:r>
      <w:r w:rsidR="00966C31">
        <w:rPr>
          <w:noProof/>
        </w:rPr>
        <w:t>1</w:t>
      </w:r>
      <w:r w:rsidR="00966C31">
        <w:fldChar w:fldCharType="end"/>
      </w:r>
      <w:r w:rsidR="00D216E2">
        <w:t xml:space="preserve"> below.</w:t>
      </w:r>
      <w:r w:rsidR="008631D5">
        <w:t xml:space="preserve"> Most of the “Green” casualty were already dismissed.</w:t>
      </w:r>
    </w:p>
    <w:p w14:paraId="1FC3420C" w14:textId="2F23E87B" w:rsidR="00966C31" w:rsidRDefault="00966C31" w:rsidP="00966C31">
      <w:pPr>
        <w:pStyle w:val="Caption"/>
        <w:keepNext/>
        <w:rPr>
          <w:ins w:id="34" w:author="Victor Talius" w:date="2022-11-22T00:36:00Z"/>
        </w:rPr>
      </w:pPr>
      <w:bookmarkStart w:id="35" w:name="_Ref119967974"/>
      <w:r>
        <w:t xml:space="preserve">Table </w:t>
      </w:r>
      <w:fldSimple w:instr=" SEQ Table \* ARABIC ">
        <w:r>
          <w:rPr>
            <w:noProof/>
          </w:rPr>
          <w:t>1</w:t>
        </w:r>
      </w:fldSimple>
      <w:bookmarkEnd w:id="35"/>
      <w:r>
        <w:t xml:space="preserve"> </w:t>
      </w:r>
      <w:r w:rsidRPr="000648EE">
        <w:t>Triaging situation in Whitemarsh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  <w:tblPrChange w:id="36" w:author="Victor Talius" w:date="2022-11-22T00:37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605"/>
        <w:gridCol w:w="2137"/>
        <w:gridCol w:w="2137"/>
        <w:gridCol w:w="2138"/>
        <w:tblGridChange w:id="37">
          <w:tblGrid>
            <w:gridCol w:w="2254"/>
            <w:gridCol w:w="2254"/>
            <w:gridCol w:w="2254"/>
            <w:gridCol w:w="2255"/>
          </w:tblGrid>
        </w:tblGridChange>
      </w:tblGrid>
      <w:tr w:rsidR="00590295" w14:paraId="6037FA15" w14:textId="77777777" w:rsidTr="005902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38" w:author="Victor Talius" w:date="2022-11-22T00:3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PrChange w:id="39" w:author="Victor Talius" w:date="2022-11-22T00:37:00Z">
              <w:tcPr>
                <w:tcW w:w="2254" w:type="dxa"/>
              </w:tcPr>
            </w:tcPrChange>
          </w:tcPr>
          <w:p w14:paraId="26D79680" w14:textId="78048A1E" w:rsidR="00590295" w:rsidRDefault="00590295" w:rsidP="00590295">
            <w:pPr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ins w:id="40" w:author="Victor Talius" w:date="2022-11-22T00:36:00Z"/>
              </w:rPr>
            </w:pPr>
            <w:commentRangeStart w:id="41"/>
            <w:ins w:id="42" w:author="Victor Talius" w:date="2022-11-22T00:36:00Z">
              <w:r w:rsidRPr="006C4EE1">
                <w:t>Village or Municipality</w:t>
              </w:r>
            </w:ins>
          </w:p>
        </w:tc>
        <w:tc>
          <w:tcPr>
            <w:tcW w:w="2137" w:type="dxa"/>
            <w:tcPrChange w:id="43" w:author="Victor Talius" w:date="2022-11-22T00:37:00Z">
              <w:tcPr>
                <w:tcW w:w="2254" w:type="dxa"/>
              </w:tcPr>
            </w:tcPrChange>
          </w:tcPr>
          <w:p w14:paraId="37B5655F" w14:textId="040B7699" w:rsidR="00590295" w:rsidRDefault="00590295" w:rsidP="005902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44" w:author="Victor Talius" w:date="2022-11-22T00:36:00Z"/>
              </w:rPr>
            </w:pPr>
            <w:ins w:id="45" w:author="Victor Talius" w:date="2022-11-22T00:36:00Z">
              <w:r>
                <w:t>Red</w:t>
              </w:r>
            </w:ins>
          </w:p>
        </w:tc>
        <w:tc>
          <w:tcPr>
            <w:tcW w:w="2137" w:type="dxa"/>
            <w:tcPrChange w:id="46" w:author="Victor Talius" w:date="2022-11-22T00:37:00Z">
              <w:tcPr>
                <w:tcW w:w="2254" w:type="dxa"/>
              </w:tcPr>
            </w:tcPrChange>
          </w:tcPr>
          <w:p w14:paraId="44FEC22E" w14:textId="333D1714" w:rsidR="00590295" w:rsidRDefault="00590295" w:rsidP="005902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47" w:author="Victor Talius" w:date="2022-11-22T00:36:00Z"/>
              </w:rPr>
            </w:pPr>
            <w:ins w:id="48" w:author="Victor Talius" w:date="2022-11-22T00:36:00Z">
              <w:r>
                <w:t>Yellow</w:t>
              </w:r>
            </w:ins>
          </w:p>
        </w:tc>
        <w:tc>
          <w:tcPr>
            <w:tcW w:w="2138" w:type="dxa"/>
            <w:tcPrChange w:id="49" w:author="Victor Talius" w:date="2022-11-22T00:37:00Z">
              <w:tcPr>
                <w:tcW w:w="2255" w:type="dxa"/>
              </w:tcPr>
            </w:tcPrChange>
          </w:tcPr>
          <w:p w14:paraId="7C6C424A" w14:textId="2E533E9D" w:rsidR="00590295" w:rsidRDefault="00590295" w:rsidP="005902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50" w:author="Victor Talius" w:date="2022-11-22T00:36:00Z"/>
              </w:rPr>
            </w:pPr>
            <w:ins w:id="51" w:author="Victor Talius" w:date="2022-11-22T00:36:00Z">
              <w:r>
                <w:t>Green</w:t>
              </w:r>
            </w:ins>
          </w:p>
        </w:tc>
      </w:tr>
      <w:tr w:rsidR="00590295" w14:paraId="0C99788C" w14:textId="77777777" w:rsidTr="00590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52" w:author="Victor Talius" w:date="2022-11-22T00:3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PrChange w:id="53" w:author="Victor Talius" w:date="2022-11-22T00:37:00Z">
              <w:tcPr>
                <w:tcW w:w="2254" w:type="dxa"/>
              </w:tcPr>
            </w:tcPrChange>
          </w:tcPr>
          <w:p w14:paraId="53017AA5" w14:textId="3AED8D70" w:rsidR="00590295" w:rsidRPr="006C4EE1" w:rsidRDefault="00590295" w:rsidP="00590295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54" w:author="Victor Talius" w:date="2022-11-22T00:36:00Z"/>
              </w:rPr>
            </w:pPr>
            <w:proofErr w:type="spellStart"/>
            <w:ins w:id="55" w:author="Victor Talius" w:date="2022-11-22T00:36:00Z">
              <w:r>
                <w:t>Agorastan</w:t>
              </w:r>
              <w:proofErr w:type="spellEnd"/>
            </w:ins>
          </w:p>
        </w:tc>
        <w:tc>
          <w:tcPr>
            <w:tcW w:w="2137" w:type="dxa"/>
            <w:tcPrChange w:id="56" w:author="Victor Talius" w:date="2022-11-22T00:37:00Z">
              <w:tcPr>
                <w:tcW w:w="2254" w:type="dxa"/>
              </w:tcPr>
            </w:tcPrChange>
          </w:tcPr>
          <w:p w14:paraId="7ACAF19E" w14:textId="16DAB161" w:rsidR="00590295" w:rsidRDefault="00590295" w:rsidP="00590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7" w:author="Victor Talius" w:date="2022-11-22T00:36:00Z"/>
              </w:rPr>
            </w:pPr>
            <w:ins w:id="58" w:author="Victor Talius" w:date="2022-11-22T00:36:00Z">
              <w:r>
                <w:t>80</w:t>
              </w:r>
            </w:ins>
          </w:p>
        </w:tc>
        <w:tc>
          <w:tcPr>
            <w:tcW w:w="2137" w:type="dxa"/>
            <w:tcPrChange w:id="59" w:author="Victor Talius" w:date="2022-11-22T00:37:00Z">
              <w:tcPr>
                <w:tcW w:w="2254" w:type="dxa"/>
              </w:tcPr>
            </w:tcPrChange>
          </w:tcPr>
          <w:p w14:paraId="56A426E5" w14:textId="4C08DBCA" w:rsidR="00590295" w:rsidRDefault="00590295" w:rsidP="00590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0" w:author="Victor Talius" w:date="2022-11-22T00:36:00Z"/>
              </w:rPr>
            </w:pPr>
            <w:ins w:id="61" w:author="Victor Talius" w:date="2022-11-22T00:36:00Z">
              <w:r>
                <w:t>121</w:t>
              </w:r>
            </w:ins>
          </w:p>
        </w:tc>
        <w:tc>
          <w:tcPr>
            <w:tcW w:w="2138" w:type="dxa"/>
            <w:tcPrChange w:id="62" w:author="Victor Talius" w:date="2022-11-22T00:37:00Z">
              <w:tcPr>
                <w:tcW w:w="2255" w:type="dxa"/>
              </w:tcPr>
            </w:tcPrChange>
          </w:tcPr>
          <w:p w14:paraId="7274F9A1" w14:textId="6A6FF778" w:rsidR="00590295" w:rsidRDefault="00590295" w:rsidP="00590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3" w:author="Victor Talius" w:date="2022-11-22T00:36:00Z"/>
              </w:rPr>
            </w:pPr>
            <w:ins w:id="64" w:author="Victor Talius" w:date="2022-11-22T00:36:00Z">
              <w:r>
                <w:t>15</w:t>
              </w:r>
            </w:ins>
          </w:p>
        </w:tc>
      </w:tr>
      <w:tr w:rsidR="00590295" w14:paraId="7546BD66" w14:textId="77777777" w:rsidTr="00590295">
        <w:trPr>
          <w:ins w:id="65" w:author="Victor Talius" w:date="2022-11-22T00:3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PrChange w:id="66" w:author="Victor Talius" w:date="2022-11-22T00:37:00Z">
              <w:tcPr>
                <w:tcW w:w="2254" w:type="dxa"/>
              </w:tcPr>
            </w:tcPrChange>
          </w:tcPr>
          <w:p w14:paraId="68E44BAD" w14:textId="4C85ECFA" w:rsidR="00590295" w:rsidRDefault="00590295" w:rsidP="00590295">
            <w:pPr>
              <w:rPr>
                <w:ins w:id="67" w:author="Victor Talius" w:date="2022-11-22T00:36:00Z"/>
              </w:rPr>
            </w:pPr>
            <w:ins w:id="68" w:author="Victor Talius" w:date="2022-11-22T00:36:00Z">
              <w:r>
                <w:t>Death Swamp</w:t>
              </w:r>
            </w:ins>
          </w:p>
        </w:tc>
        <w:tc>
          <w:tcPr>
            <w:tcW w:w="2137" w:type="dxa"/>
            <w:tcPrChange w:id="69" w:author="Victor Talius" w:date="2022-11-22T00:37:00Z">
              <w:tcPr>
                <w:tcW w:w="2254" w:type="dxa"/>
              </w:tcPr>
            </w:tcPrChange>
          </w:tcPr>
          <w:p w14:paraId="1938253C" w14:textId="69B0AE87" w:rsidR="00590295" w:rsidRDefault="00590295" w:rsidP="0059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0" w:author="Victor Talius" w:date="2022-11-22T00:36:00Z"/>
              </w:rPr>
            </w:pPr>
            <w:ins w:id="71" w:author="Victor Talius" w:date="2022-11-22T00:36:00Z">
              <w:r>
                <w:t>140</w:t>
              </w:r>
            </w:ins>
          </w:p>
        </w:tc>
        <w:tc>
          <w:tcPr>
            <w:tcW w:w="2137" w:type="dxa"/>
            <w:tcPrChange w:id="72" w:author="Victor Talius" w:date="2022-11-22T00:37:00Z">
              <w:tcPr>
                <w:tcW w:w="2254" w:type="dxa"/>
              </w:tcPr>
            </w:tcPrChange>
          </w:tcPr>
          <w:p w14:paraId="19F92C2A" w14:textId="21AAC798" w:rsidR="00590295" w:rsidRDefault="00590295" w:rsidP="0059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3" w:author="Victor Talius" w:date="2022-11-22T00:36:00Z"/>
              </w:rPr>
            </w:pPr>
            <w:ins w:id="74" w:author="Victor Talius" w:date="2022-11-22T00:36:00Z">
              <w:r>
                <w:t>90</w:t>
              </w:r>
            </w:ins>
          </w:p>
        </w:tc>
        <w:tc>
          <w:tcPr>
            <w:tcW w:w="2138" w:type="dxa"/>
            <w:tcPrChange w:id="75" w:author="Victor Talius" w:date="2022-11-22T00:37:00Z">
              <w:tcPr>
                <w:tcW w:w="2255" w:type="dxa"/>
              </w:tcPr>
            </w:tcPrChange>
          </w:tcPr>
          <w:p w14:paraId="07201809" w14:textId="18922CB6" w:rsidR="00590295" w:rsidRDefault="00590295" w:rsidP="0059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6" w:author="Victor Talius" w:date="2022-11-22T00:36:00Z"/>
              </w:rPr>
            </w:pPr>
            <w:ins w:id="77" w:author="Victor Talius" w:date="2022-11-22T00:36:00Z">
              <w:r>
                <w:t>5</w:t>
              </w:r>
            </w:ins>
          </w:p>
        </w:tc>
      </w:tr>
      <w:tr w:rsidR="00590295" w14:paraId="41E0E4F0" w14:textId="77777777" w:rsidTr="00590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78" w:author="Victor Talius" w:date="2022-11-22T00:3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PrChange w:id="79" w:author="Victor Talius" w:date="2022-11-22T00:37:00Z">
              <w:tcPr>
                <w:tcW w:w="2254" w:type="dxa"/>
              </w:tcPr>
            </w:tcPrChange>
          </w:tcPr>
          <w:p w14:paraId="6B7FC305" w14:textId="2A7E3070" w:rsidR="00590295" w:rsidRDefault="00590295" w:rsidP="00590295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80" w:author="Victor Talius" w:date="2022-11-22T00:36:00Z"/>
              </w:rPr>
            </w:pPr>
            <w:ins w:id="81" w:author="Victor Talius" w:date="2022-11-22T00:36:00Z">
              <w:r>
                <w:t>Blue Shrine</w:t>
              </w:r>
            </w:ins>
          </w:p>
        </w:tc>
        <w:tc>
          <w:tcPr>
            <w:tcW w:w="2137" w:type="dxa"/>
            <w:tcPrChange w:id="82" w:author="Victor Talius" w:date="2022-11-22T00:37:00Z">
              <w:tcPr>
                <w:tcW w:w="2254" w:type="dxa"/>
              </w:tcPr>
            </w:tcPrChange>
          </w:tcPr>
          <w:p w14:paraId="1F697527" w14:textId="5451C45E" w:rsidR="00590295" w:rsidRDefault="00590295" w:rsidP="00590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83" w:author="Victor Talius" w:date="2022-11-22T00:36:00Z"/>
              </w:rPr>
            </w:pPr>
            <w:ins w:id="84" w:author="Victor Talius" w:date="2022-11-22T00:36:00Z">
              <w:r>
                <w:t>-</w:t>
              </w:r>
            </w:ins>
          </w:p>
        </w:tc>
        <w:tc>
          <w:tcPr>
            <w:tcW w:w="2137" w:type="dxa"/>
            <w:tcPrChange w:id="85" w:author="Victor Talius" w:date="2022-11-22T00:37:00Z">
              <w:tcPr>
                <w:tcW w:w="2254" w:type="dxa"/>
              </w:tcPr>
            </w:tcPrChange>
          </w:tcPr>
          <w:p w14:paraId="2BC02705" w14:textId="3AF1C207" w:rsidR="00590295" w:rsidRDefault="00590295" w:rsidP="00590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86" w:author="Victor Talius" w:date="2022-11-22T00:36:00Z"/>
              </w:rPr>
            </w:pPr>
            <w:ins w:id="87" w:author="Victor Talius" w:date="2022-11-22T00:36:00Z">
              <w:r>
                <w:t>22</w:t>
              </w:r>
            </w:ins>
          </w:p>
        </w:tc>
        <w:tc>
          <w:tcPr>
            <w:tcW w:w="2138" w:type="dxa"/>
            <w:tcPrChange w:id="88" w:author="Victor Talius" w:date="2022-11-22T00:37:00Z">
              <w:tcPr>
                <w:tcW w:w="2255" w:type="dxa"/>
              </w:tcPr>
            </w:tcPrChange>
          </w:tcPr>
          <w:p w14:paraId="05A5BA18" w14:textId="2112187D" w:rsidR="00590295" w:rsidRDefault="00590295" w:rsidP="00590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89" w:author="Victor Talius" w:date="2022-11-22T00:36:00Z"/>
              </w:rPr>
            </w:pPr>
            <w:ins w:id="90" w:author="Victor Talius" w:date="2022-11-22T00:36:00Z">
              <w:r>
                <w:t>40</w:t>
              </w:r>
            </w:ins>
          </w:p>
        </w:tc>
      </w:tr>
      <w:tr w:rsidR="00590295" w14:paraId="21D02203" w14:textId="77777777" w:rsidTr="00590295">
        <w:trPr>
          <w:ins w:id="91" w:author="Victor Talius" w:date="2022-11-22T00:3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PrChange w:id="92" w:author="Victor Talius" w:date="2022-11-22T00:37:00Z">
              <w:tcPr>
                <w:tcW w:w="2254" w:type="dxa"/>
              </w:tcPr>
            </w:tcPrChange>
          </w:tcPr>
          <w:p w14:paraId="0E7DBBAE" w14:textId="31E13EF0" w:rsidR="00590295" w:rsidRDefault="00590295" w:rsidP="00590295">
            <w:pPr>
              <w:rPr>
                <w:ins w:id="93" w:author="Victor Talius" w:date="2022-11-22T00:36:00Z"/>
              </w:rPr>
            </w:pPr>
            <w:proofErr w:type="spellStart"/>
            <w:ins w:id="94" w:author="Victor Talius" w:date="2022-11-22T00:36:00Z">
              <w:r>
                <w:t>Makilash</w:t>
              </w:r>
              <w:proofErr w:type="spellEnd"/>
            </w:ins>
          </w:p>
        </w:tc>
        <w:tc>
          <w:tcPr>
            <w:tcW w:w="2137" w:type="dxa"/>
            <w:tcPrChange w:id="95" w:author="Victor Talius" w:date="2022-11-22T00:37:00Z">
              <w:tcPr>
                <w:tcW w:w="2254" w:type="dxa"/>
              </w:tcPr>
            </w:tcPrChange>
          </w:tcPr>
          <w:p w14:paraId="0895C533" w14:textId="34D7C691" w:rsidR="00590295" w:rsidRDefault="00590295" w:rsidP="0059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96" w:author="Victor Talius" w:date="2022-11-22T00:36:00Z"/>
              </w:rPr>
            </w:pPr>
            <w:ins w:id="97" w:author="Victor Talius" w:date="2022-11-22T00:36:00Z">
              <w:r>
                <w:t>10</w:t>
              </w:r>
            </w:ins>
          </w:p>
        </w:tc>
        <w:tc>
          <w:tcPr>
            <w:tcW w:w="2137" w:type="dxa"/>
            <w:tcPrChange w:id="98" w:author="Victor Talius" w:date="2022-11-22T00:37:00Z">
              <w:tcPr>
                <w:tcW w:w="2254" w:type="dxa"/>
              </w:tcPr>
            </w:tcPrChange>
          </w:tcPr>
          <w:p w14:paraId="74BAF7D6" w14:textId="36862007" w:rsidR="00590295" w:rsidRDefault="00590295" w:rsidP="0059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99" w:author="Victor Talius" w:date="2022-11-22T00:36:00Z"/>
              </w:rPr>
            </w:pPr>
            <w:ins w:id="100" w:author="Victor Talius" w:date="2022-11-22T00:36:00Z">
              <w:r>
                <w:t>10</w:t>
              </w:r>
            </w:ins>
          </w:p>
        </w:tc>
        <w:tc>
          <w:tcPr>
            <w:tcW w:w="2138" w:type="dxa"/>
            <w:tcPrChange w:id="101" w:author="Victor Talius" w:date="2022-11-22T00:37:00Z">
              <w:tcPr>
                <w:tcW w:w="2255" w:type="dxa"/>
              </w:tcPr>
            </w:tcPrChange>
          </w:tcPr>
          <w:p w14:paraId="43C2C36E" w14:textId="0572A592" w:rsidR="00590295" w:rsidRDefault="00590295" w:rsidP="0059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2" w:author="Victor Talius" w:date="2022-11-22T00:36:00Z"/>
              </w:rPr>
            </w:pPr>
            <w:ins w:id="103" w:author="Victor Talius" w:date="2022-11-22T00:36:00Z">
              <w:r>
                <w:t>43</w:t>
              </w:r>
            </w:ins>
          </w:p>
        </w:tc>
      </w:tr>
      <w:tr w:rsidR="00590295" w14:paraId="61B59561" w14:textId="77777777" w:rsidTr="00590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04" w:author="Victor Talius" w:date="2022-11-22T00:3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PrChange w:id="105" w:author="Victor Talius" w:date="2022-11-22T00:37:00Z">
              <w:tcPr>
                <w:tcW w:w="2254" w:type="dxa"/>
              </w:tcPr>
            </w:tcPrChange>
          </w:tcPr>
          <w:p w14:paraId="03ADBBF5" w14:textId="1A9B8479" w:rsidR="00590295" w:rsidRDefault="00590295" w:rsidP="00590295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06" w:author="Victor Talius" w:date="2022-11-22T00:37:00Z"/>
              </w:rPr>
            </w:pPr>
            <w:proofErr w:type="spellStart"/>
            <w:ins w:id="107" w:author="Victor Talius" w:date="2022-11-22T00:37:00Z">
              <w:r>
                <w:t>Urshilaku</w:t>
              </w:r>
              <w:proofErr w:type="spellEnd"/>
            </w:ins>
          </w:p>
        </w:tc>
        <w:tc>
          <w:tcPr>
            <w:tcW w:w="2137" w:type="dxa"/>
            <w:tcPrChange w:id="108" w:author="Victor Talius" w:date="2022-11-22T00:37:00Z">
              <w:tcPr>
                <w:tcW w:w="2254" w:type="dxa"/>
              </w:tcPr>
            </w:tcPrChange>
          </w:tcPr>
          <w:p w14:paraId="3B10489F" w14:textId="40FF8838" w:rsidR="00590295" w:rsidRDefault="00590295" w:rsidP="00590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09" w:author="Victor Talius" w:date="2022-11-22T00:37:00Z"/>
              </w:rPr>
            </w:pPr>
            <w:ins w:id="110" w:author="Victor Talius" w:date="2022-11-22T00:37:00Z">
              <w:r>
                <w:t>1</w:t>
              </w:r>
            </w:ins>
          </w:p>
        </w:tc>
        <w:tc>
          <w:tcPr>
            <w:tcW w:w="2137" w:type="dxa"/>
            <w:tcPrChange w:id="111" w:author="Victor Talius" w:date="2022-11-22T00:37:00Z">
              <w:tcPr>
                <w:tcW w:w="2254" w:type="dxa"/>
              </w:tcPr>
            </w:tcPrChange>
          </w:tcPr>
          <w:p w14:paraId="7ABED273" w14:textId="0C2B104E" w:rsidR="00590295" w:rsidRDefault="00590295" w:rsidP="00590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12" w:author="Victor Talius" w:date="2022-11-22T00:37:00Z"/>
              </w:rPr>
            </w:pPr>
            <w:ins w:id="113" w:author="Victor Talius" w:date="2022-11-22T00:37:00Z">
              <w:r>
                <w:t>10</w:t>
              </w:r>
            </w:ins>
          </w:p>
        </w:tc>
        <w:tc>
          <w:tcPr>
            <w:tcW w:w="2138" w:type="dxa"/>
            <w:tcPrChange w:id="114" w:author="Victor Talius" w:date="2022-11-22T00:37:00Z">
              <w:tcPr>
                <w:tcW w:w="2255" w:type="dxa"/>
              </w:tcPr>
            </w:tcPrChange>
          </w:tcPr>
          <w:p w14:paraId="059C8C0D" w14:textId="36231208" w:rsidR="00590295" w:rsidRDefault="00590295" w:rsidP="00590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15" w:author="Victor Talius" w:date="2022-11-22T00:37:00Z"/>
              </w:rPr>
            </w:pPr>
            <w:ins w:id="116" w:author="Victor Talius" w:date="2022-11-22T00:37:00Z">
              <w:r>
                <w:t>26</w:t>
              </w:r>
            </w:ins>
          </w:p>
        </w:tc>
      </w:tr>
      <w:tr w:rsidR="00590295" w14:paraId="26070577" w14:textId="77777777" w:rsidTr="00590295">
        <w:trPr>
          <w:ins w:id="117" w:author="Victor Talius" w:date="2022-11-22T00:3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PrChange w:id="118" w:author="Victor Talius" w:date="2022-11-22T00:37:00Z">
              <w:tcPr>
                <w:tcW w:w="2254" w:type="dxa"/>
              </w:tcPr>
            </w:tcPrChange>
          </w:tcPr>
          <w:p w14:paraId="46BC2E3F" w14:textId="37F9A492" w:rsidR="00590295" w:rsidRDefault="00590295" w:rsidP="00590295">
            <w:pPr>
              <w:rPr>
                <w:ins w:id="119" w:author="Victor Talius" w:date="2022-11-22T00:37:00Z"/>
              </w:rPr>
            </w:pPr>
            <w:proofErr w:type="spellStart"/>
            <w:ins w:id="120" w:author="Victor Talius" w:date="2022-11-22T00:37:00Z">
              <w:r>
                <w:t>Vorost</w:t>
              </w:r>
              <w:proofErr w:type="spellEnd"/>
            </w:ins>
          </w:p>
        </w:tc>
        <w:tc>
          <w:tcPr>
            <w:tcW w:w="2137" w:type="dxa"/>
            <w:tcPrChange w:id="121" w:author="Victor Talius" w:date="2022-11-22T00:37:00Z">
              <w:tcPr>
                <w:tcW w:w="2254" w:type="dxa"/>
              </w:tcPr>
            </w:tcPrChange>
          </w:tcPr>
          <w:p w14:paraId="3C46F14B" w14:textId="771B67D2" w:rsidR="00590295" w:rsidRDefault="00590295" w:rsidP="0059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2" w:author="Victor Talius" w:date="2022-11-22T00:37:00Z"/>
              </w:rPr>
            </w:pPr>
            <w:ins w:id="123" w:author="Victor Talius" w:date="2022-11-22T00:37:00Z">
              <w:r>
                <w:t>-</w:t>
              </w:r>
            </w:ins>
          </w:p>
        </w:tc>
        <w:tc>
          <w:tcPr>
            <w:tcW w:w="2137" w:type="dxa"/>
            <w:tcPrChange w:id="124" w:author="Victor Talius" w:date="2022-11-22T00:37:00Z">
              <w:tcPr>
                <w:tcW w:w="2254" w:type="dxa"/>
              </w:tcPr>
            </w:tcPrChange>
          </w:tcPr>
          <w:p w14:paraId="08A38BE3" w14:textId="08C9A786" w:rsidR="00590295" w:rsidRDefault="00590295" w:rsidP="0059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5" w:author="Victor Talius" w:date="2022-11-22T00:37:00Z"/>
              </w:rPr>
            </w:pPr>
            <w:ins w:id="126" w:author="Victor Talius" w:date="2022-11-22T00:37:00Z">
              <w:r>
                <w:t>12</w:t>
              </w:r>
            </w:ins>
          </w:p>
        </w:tc>
        <w:tc>
          <w:tcPr>
            <w:tcW w:w="2138" w:type="dxa"/>
            <w:tcPrChange w:id="127" w:author="Victor Talius" w:date="2022-11-22T00:37:00Z">
              <w:tcPr>
                <w:tcW w:w="2255" w:type="dxa"/>
              </w:tcPr>
            </w:tcPrChange>
          </w:tcPr>
          <w:p w14:paraId="053A3B71" w14:textId="62ADD4A8" w:rsidR="00590295" w:rsidRDefault="00590295" w:rsidP="0059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8" w:author="Victor Talius" w:date="2022-11-22T00:37:00Z"/>
              </w:rPr>
            </w:pPr>
            <w:ins w:id="129" w:author="Victor Talius" w:date="2022-11-22T00:37:00Z">
              <w:r>
                <w:t>40</w:t>
              </w:r>
              <w:commentRangeEnd w:id="41"/>
              <w:r>
                <w:rPr>
                  <w:rStyle w:val="CommentReference"/>
                </w:rPr>
                <w:commentReference w:id="41"/>
              </w:r>
            </w:ins>
          </w:p>
        </w:tc>
      </w:tr>
    </w:tbl>
    <w:p w14:paraId="0F9A7F11" w14:textId="77777777" w:rsidR="00590295" w:rsidRPr="00590295" w:rsidRDefault="00590295" w:rsidP="00590295">
      <w:pPr>
        <w:pPrChange w:id="130" w:author="Victor Talius" w:date="2022-11-22T00:36:00Z">
          <w:pPr>
            <w:pStyle w:val="Caption"/>
            <w:keepNext/>
          </w:pPr>
        </w:pPrChange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3005"/>
        <w:gridCol w:w="3006"/>
        <w:gridCol w:w="3006"/>
      </w:tblGrid>
      <w:tr w:rsidR="008631D5" w:rsidRPr="006C4EE1" w:rsidDel="00590295" w14:paraId="0AAC3EC7" w14:textId="293F3F0C" w:rsidTr="00966C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131" w:author="Victor Talius" w:date="2022-11-22T00:3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B8E9C1B" w14:textId="433CF27B" w:rsidR="008631D5" w:rsidRPr="006C4EE1" w:rsidDel="00590295" w:rsidRDefault="008631D5">
            <w:pPr>
              <w:rPr>
                <w:del w:id="132" w:author="Victor Talius" w:date="2022-11-22T00:37:00Z"/>
              </w:rPr>
            </w:pPr>
            <w:del w:id="133" w:author="Victor Talius" w:date="2022-11-22T00:37:00Z">
              <w:r w:rsidRPr="006C4EE1" w:rsidDel="00590295">
                <w:delText>Village or Municipality</w:delText>
              </w:r>
            </w:del>
          </w:p>
        </w:tc>
        <w:tc>
          <w:tcPr>
            <w:tcW w:w="3006" w:type="dxa"/>
          </w:tcPr>
          <w:p w14:paraId="59079C23" w14:textId="70256232" w:rsidR="008631D5" w:rsidRPr="006C4EE1" w:rsidDel="00590295" w:rsidRDefault="008631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134" w:author="Victor Talius" w:date="2022-11-22T00:37:00Z"/>
              </w:rPr>
            </w:pPr>
            <w:del w:id="135" w:author="Victor Talius" w:date="2022-11-22T00:37:00Z">
              <w:r w:rsidRPr="006C4EE1" w:rsidDel="00590295">
                <w:delText>Triage Status</w:delText>
              </w:r>
            </w:del>
          </w:p>
        </w:tc>
        <w:tc>
          <w:tcPr>
            <w:tcW w:w="3006" w:type="dxa"/>
          </w:tcPr>
          <w:p w14:paraId="13FDCCF3" w14:textId="3FE0AC50" w:rsidR="008631D5" w:rsidRPr="006C4EE1" w:rsidDel="00590295" w:rsidRDefault="008631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136" w:author="Victor Talius" w:date="2022-11-22T00:37:00Z"/>
              </w:rPr>
            </w:pPr>
            <w:del w:id="137" w:author="Victor Talius" w:date="2022-11-22T00:37:00Z">
              <w:r w:rsidRPr="006C4EE1" w:rsidDel="00590295">
                <w:delText>Casualty</w:delText>
              </w:r>
            </w:del>
          </w:p>
        </w:tc>
      </w:tr>
      <w:tr w:rsidR="008631D5" w:rsidRPr="006C4EE1" w:rsidDel="00590295" w14:paraId="0EE479FE" w14:textId="05FD42BD" w:rsidTr="009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138" w:author="Victor Talius" w:date="2022-11-22T00:3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CF10A20" w14:textId="2F369238" w:rsidR="008631D5" w:rsidRPr="006C4EE1" w:rsidDel="00590295" w:rsidRDefault="008631D5">
            <w:pPr>
              <w:rPr>
                <w:del w:id="139" w:author="Victor Talius" w:date="2022-11-22T00:37:00Z"/>
              </w:rPr>
            </w:pPr>
            <w:del w:id="140" w:author="Victor Talius" w:date="2022-11-22T00:37:00Z">
              <w:r w:rsidRPr="006C4EE1" w:rsidDel="00590295">
                <w:delText>Agorastan</w:delText>
              </w:r>
            </w:del>
          </w:p>
        </w:tc>
        <w:tc>
          <w:tcPr>
            <w:tcW w:w="3006" w:type="dxa"/>
          </w:tcPr>
          <w:p w14:paraId="161E1916" w14:textId="6342FD81" w:rsidR="008631D5" w:rsidRPr="006C4EE1" w:rsidDel="00590295" w:rsidRDefault="00863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41" w:author="Victor Talius" w:date="2022-11-22T00:37:00Z"/>
              </w:rPr>
            </w:pPr>
            <w:del w:id="142" w:author="Victor Talius" w:date="2022-11-22T00:37:00Z">
              <w:r w:rsidRPr="006C4EE1" w:rsidDel="00590295">
                <w:delText>Red</w:delText>
              </w:r>
            </w:del>
          </w:p>
        </w:tc>
        <w:tc>
          <w:tcPr>
            <w:tcW w:w="3006" w:type="dxa"/>
          </w:tcPr>
          <w:p w14:paraId="1BB521F5" w14:textId="63E5E7DF" w:rsidR="008631D5" w:rsidRPr="006C4EE1" w:rsidDel="00590295" w:rsidRDefault="00863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43" w:author="Victor Talius" w:date="2022-11-22T00:37:00Z"/>
              </w:rPr>
            </w:pPr>
            <w:del w:id="144" w:author="Victor Talius" w:date="2022-11-22T00:37:00Z">
              <w:r w:rsidRPr="006C4EE1" w:rsidDel="00590295">
                <w:delText>80</w:delText>
              </w:r>
            </w:del>
          </w:p>
        </w:tc>
      </w:tr>
      <w:tr w:rsidR="008631D5" w:rsidRPr="006C4EE1" w:rsidDel="00590295" w14:paraId="12132CBB" w14:textId="351CFB75" w:rsidTr="00966C31">
        <w:trPr>
          <w:del w:id="145" w:author="Victor Talius" w:date="2022-11-22T00:3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73DB78C" w14:textId="5FF5EF47" w:rsidR="008631D5" w:rsidRPr="006C4EE1" w:rsidDel="00590295" w:rsidRDefault="008631D5">
            <w:pPr>
              <w:rPr>
                <w:del w:id="146" w:author="Victor Talius" w:date="2022-11-22T00:37:00Z"/>
              </w:rPr>
            </w:pPr>
          </w:p>
        </w:tc>
        <w:tc>
          <w:tcPr>
            <w:tcW w:w="3006" w:type="dxa"/>
          </w:tcPr>
          <w:p w14:paraId="75B75038" w14:textId="294E6DF5" w:rsidR="008631D5" w:rsidRPr="006C4EE1" w:rsidDel="00590295" w:rsidRDefault="00863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47" w:author="Victor Talius" w:date="2022-11-22T00:37:00Z"/>
              </w:rPr>
            </w:pPr>
            <w:del w:id="148" w:author="Victor Talius" w:date="2022-11-22T00:37:00Z">
              <w:r w:rsidRPr="006C4EE1" w:rsidDel="00590295">
                <w:delText>Yellow</w:delText>
              </w:r>
            </w:del>
          </w:p>
        </w:tc>
        <w:tc>
          <w:tcPr>
            <w:tcW w:w="3006" w:type="dxa"/>
          </w:tcPr>
          <w:p w14:paraId="148D76CC" w14:textId="7CBB363F" w:rsidR="008631D5" w:rsidRPr="006C4EE1" w:rsidDel="00590295" w:rsidRDefault="00863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49" w:author="Victor Talius" w:date="2022-11-22T00:37:00Z"/>
              </w:rPr>
            </w:pPr>
            <w:del w:id="150" w:author="Victor Talius" w:date="2022-11-22T00:37:00Z">
              <w:r w:rsidRPr="006C4EE1" w:rsidDel="00590295">
                <w:delText>121</w:delText>
              </w:r>
            </w:del>
          </w:p>
        </w:tc>
      </w:tr>
      <w:tr w:rsidR="008631D5" w:rsidRPr="006C4EE1" w:rsidDel="00590295" w14:paraId="1102C2EA" w14:textId="7408CC01" w:rsidTr="009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151" w:author="Victor Talius" w:date="2022-11-22T00:3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62AAD01" w14:textId="33E798FD" w:rsidR="008631D5" w:rsidRPr="006C4EE1" w:rsidDel="00590295" w:rsidRDefault="008631D5">
            <w:pPr>
              <w:rPr>
                <w:del w:id="152" w:author="Victor Talius" w:date="2022-11-22T00:37:00Z"/>
              </w:rPr>
            </w:pPr>
          </w:p>
        </w:tc>
        <w:tc>
          <w:tcPr>
            <w:tcW w:w="3006" w:type="dxa"/>
          </w:tcPr>
          <w:p w14:paraId="7E3BC5DE" w14:textId="25A9D3D1" w:rsidR="008631D5" w:rsidRPr="006C4EE1" w:rsidDel="00590295" w:rsidRDefault="00863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53" w:author="Victor Talius" w:date="2022-11-22T00:37:00Z"/>
              </w:rPr>
            </w:pPr>
            <w:del w:id="154" w:author="Victor Talius" w:date="2022-11-22T00:37:00Z">
              <w:r w:rsidRPr="006C4EE1" w:rsidDel="00590295">
                <w:delText>Green</w:delText>
              </w:r>
            </w:del>
          </w:p>
        </w:tc>
        <w:tc>
          <w:tcPr>
            <w:tcW w:w="3006" w:type="dxa"/>
          </w:tcPr>
          <w:p w14:paraId="5622D2ED" w14:textId="66F22F2D" w:rsidR="008631D5" w:rsidRPr="006C4EE1" w:rsidDel="00590295" w:rsidRDefault="00863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55" w:author="Victor Talius" w:date="2022-11-22T00:37:00Z"/>
              </w:rPr>
            </w:pPr>
            <w:del w:id="156" w:author="Victor Talius" w:date="2022-11-22T00:37:00Z">
              <w:r w:rsidRPr="006C4EE1" w:rsidDel="00590295">
                <w:delText>15</w:delText>
              </w:r>
            </w:del>
          </w:p>
        </w:tc>
      </w:tr>
      <w:tr w:rsidR="008631D5" w:rsidRPr="006C4EE1" w:rsidDel="00590295" w14:paraId="22AC1232" w14:textId="404BE4AA" w:rsidTr="00966C31">
        <w:trPr>
          <w:del w:id="157" w:author="Victor Talius" w:date="2022-11-22T00:3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FEA1A9F" w14:textId="2C4E91AC" w:rsidR="008631D5" w:rsidRPr="006C4EE1" w:rsidDel="00590295" w:rsidRDefault="008631D5">
            <w:pPr>
              <w:rPr>
                <w:del w:id="158" w:author="Victor Talius" w:date="2022-11-22T00:37:00Z"/>
              </w:rPr>
            </w:pPr>
            <w:del w:id="159" w:author="Victor Talius" w:date="2022-11-22T00:37:00Z">
              <w:r w:rsidRPr="006C4EE1" w:rsidDel="00590295">
                <w:delText>Death Swamp</w:delText>
              </w:r>
            </w:del>
          </w:p>
        </w:tc>
        <w:tc>
          <w:tcPr>
            <w:tcW w:w="3006" w:type="dxa"/>
          </w:tcPr>
          <w:p w14:paraId="530C3A0D" w14:textId="2D78DC82" w:rsidR="008631D5" w:rsidRPr="006C4EE1" w:rsidDel="00590295" w:rsidRDefault="00863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60" w:author="Victor Talius" w:date="2022-11-22T00:37:00Z"/>
              </w:rPr>
            </w:pPr>
            <w:del w:id="161" w:author="Victor Talius" w:date="2022-11-22T00:37:00Z">
              <w:r w:rsidRPr="006C4EE1" w:rsidDel="00590295">
                <w:delText>Red</w:delText>
              </w:r>
            </w:del>
          </w:p>
        </w:tc>
        <w:tc>
          <w:tcPr>
            <w:tcW w:w="3006" w:type="dxa"/>
          </w:tcPr>
          <w:p w14:paraId="171BDAF8" w14:textId="51338396" w:rsidR="008631D5" w:rsidRPr="006C4EE1" w:rsidDel="00590295" w:rsidRDefault="00863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62" w:author="Victor Talius" w:date="2022-11-22T00:37:00Z"/>
              </w:rPr>
            </w:pPr>
            <w:del w:id="163" w:author="Victor Talius" w:date="2022-11-22T00:37:00Z">
              <w:r w:rsidRPr="006C4EE1" w:rsidDel="00590295">
                <w:delText>140</w:delText>
              </w:r>
            </w:del>
          </w:p>
        </w:tc>
      </w:tr>
      <w:tr w:rsidR="008631D5" w:rsidRPr="006C4EE1" w:rsidDel="00590295" w14:paraId="7429920E" w14:textId="576445CC" w:rsidTr="009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164" w:author="Victor Talius" w:date="2022-11-22T00:3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E010698" w14:textId="3A901910" w:rsidR="008631D5" w:rsidRPr="006C4EE1" w:rsidDel="00590295" w:rsidRDefault="008631D5">
            <w:pPr>
              <w:rPr>
                <w:del w:id="165" w:author="Victor Talius" w:date="2022-11-22T00:37:00Z"/>
              </w:rPr>
            </w:pPr>
          </w:p>
        </w:tc>
        <w:tc>
          <w:tcPr>
            <w:tcW w:w="3006" w:type="dxa"/>
          </w:tcPr>
          <w:p w14:paraId="4866D234" w14:textId="350A5A37" w:rsidR="008631D5" w:rsidRPr="006C4EE1" w:rsidDel="00590295" w:rsidRDefault="00863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66" w:author="Victor Talius" w:date="2022-11-22T00:37:00Z"/>
              </w:rPr>
            </w:pPr>
            <w:del w:id="167" w:author="Victor Talius" w:date="2022-11-22T00:37:00Z">
              <w:r w:rsidRPr="006C4EE1" w:rsidDel="00590295">
                <w:delText>Yellow</w:delText>
              </w:r>
            </w:del>
          </w:p>
        </w:tc>
        <w:tc>
          <w:tcPr>
            <w:tcW w:w="3006" w:type="dxa"/>
          </w:tcPr>
          <w:p w14:paraId="2B9AFEB1" w14:textId="01AFFC07" w:rsidR="008631D5" w:rsidRPr="006C4EE1" w:rsidDel="00590295" w:rsidRDefault="00863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68" w:author="Victor Talius" w:date="2022-11-22T00:37:00Z"/>
              </w:rPr>
            </w:pPr>
            <w:del w:id="169" w:author="Victor Talius" w:date="2022-11-22T00:37:00Z">
              <w:r w:rsidRPr="006C4EE1" w:rsidDel="00590295">
                <w:delText>90</w:delText>
              </w:r>
            </w:del>
          </w:p>
        </w:tc>
      </w:tr>
      <w:tr w:rsidR="008631D5" w:rsidRPr="006C4EE1" w:rsidDel="00590295" w14:paraId="3C1779F2" w14:textId="38237E32" w:rsidTr="00966C31">
        <w:trPr>
          <w:del w:id="170" w:author="Victor Talius" w:date="2022-11-22T00:3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3F49550" w14:textId="3CD6983A" w:rsidR="008631D5" w:rsidRPr="006C4EE1" w:rsidDel="00590295" w:rsidRDefault="008631D5">
            <w:pPr>
              <w:rPr>
                <w:del w:id="171" w:author="Victor Talius" w:date="2022-11-22T00:37:00Z"/>
              </w:rPr>
            </w:pPr>
          </w:p>
        </w:tc>
        <w:tc>
          <w:tcPr>
            <w:tcW w:w="3006" w:type="dxa"/>
          </w:tcPr>
          <w:p w14:paraId="6910EFE2" w14:textId="3C5A172A" w:rsidR="008631D5" w:rsidRPr="006C4EE1" w:rsidDel="00590295" w:rsidRDefault="00863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72" w:author="Victor Talius" w:date="2022-11-22T00:37:00Z"/>
              </w:rPr>
            </w:pPr>
            <w:del w:id="173" w:author="Victor Talius" w:date="2022-11-22T00:37:00Z">
              <w:r w:rsidRPr="006C4EE1" w:rsidDel="00590295">
                <w:delText>Green</w:delText>
              </w:r>
            </w:del>
          </w:p>
        </w:tc>
        <w:tc>
          <w:tcPr>
            <w:tcW w:w="3006" w:type="dxa"/>
          </w:tcPr>
          <w:p w14:paraId="49CF986D" w14:textId="58CC7EA6" w:rsidR="008631D5" w:rsidRPr="006C4EE1" w:rsidDel="00590295" w:rsidRDefault="00863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74" w:author="Victor Talius" w:date="2022-11-22T00:37:00Z"/>
              </w:rPr>
            </w:pPr>
            <w:del w:id="175" w:author="Victor Talius" w:date="2022-11-22T00:37:00Z">
              <w:r w:rsidRPr="006C4EE1" w:rsidDel="00590295">
                <w:delText>5</w:delText>
              </w:r>
            </w:del>
          </w:p>
        </w:tc>
      </w:tr>
      <w:tr w:rsidR="008631D5" w:rsidRPr="006C4EE1" w:rsidDel="00590295" w14:paraId="34165ABC" w14:textId="494D8B71" w:rsidTr="009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176" w:author="Victor Talius" w:date="2022-11-22T00:3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7436E1B" w14:textId="40C3B9C5" w:rsidR="008631D5" w:rsidRPr="006C4EE1" w:rsidDel="00590295" w:rsidRDefault="008631D5">
            <w:pPr>
              <w:rPr>
                <w:del w:id="177" w:author="Victor Talius" w:date="2022-11-22T00:37:00Z"/>
              </w:rPr>
            </w:pPr>
            <w:del w:id="178" w:author="Victor Talius" w:date="2022-11-22T00:37:00Z">
              <w:r w:rsidRPr="006C4EE1" w:rsidDel="00590295">
                <w:delText>Blue Shrine</w:delText>
              </w:r>
            </w:del>
          </w:p>
        </w:tc>
        <w:tc>
          <w:tcPr>
            <w:tcW w:w="3006" w:type="dxa"/>
          </w:tcPr>
          <w:p w14:paraId="10E3CC37" w14:textId="20A8F050" w:rsidR="008631D5" w:rsidRPr="006C4EE1" w:rsidDel="00590295" w:rsidRDefault="00863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79" w:author="Victor Talius" w:date="2022-11-22T00:37:00Z"/>
              </w:rPr>
            </w:pPr>
            <w:del w:id="180" w:author="Victor Talius" w:date="2022-11-22T00:37:00Z">
              <w:r w:rsidRPr="006C4EE1" w:rsidDel="00590295">
                <w:delText>Yellow</w:delText>
              </w:r>
            </w:del>
          </w:p>
        </w:tc>
        <w:tc>
          <w:tcPr>
            <w:tcW w:w="3006" w:type="dxa"/>
          </w:tcPr>
          <w:p w14:paraId="0E1E1B9F" w14:textId="0E8617D9" w:rsidR="008631D5" w:rsidRPr="006C4EE1" w:rsidDel="00590295" w:rsidRDefault="00863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81" w:author="Victor Talius" w:date="2022-11-22T00:37:00Z"/>
              </w:rPr>
            </w:pPr>
            <w:del w:id="182" w:author="Victor Talius" w:date="2022-11-22T00:37:00Z">
              <w:r w:rsidRPr="006C4EE1" w:rsidDel="00590295">
                <w:delText>22</w:delText>
              </w:r>
            </w:del>
          </w:p>
        </w:tc>
      </w:tr>
      <w:tr w:rsidR="008631D5" w:rsidRPr="006C4EE1" w:rsidDel="00590295" w14:paraId="6388D26D" w14:textId="5C9ECAD1" w:rsidTr="00966C31">
        <w:trPr>
          <w:del w:id="183" w:author="Victor Talius" w:date="2022-11-22T00:3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3C94E26" w14:textId="3EEB3CF3" w:rsidR="008631D5" w:rsidRPr="006C4EE1" w:rsidDel="00590295" w:rsidRDefault="008631D5">
            <w:pPr>
              <w:rPr>
                <w:del w:id="184" w:author="Victor Talius" w:date="2022-11-22T00:37:00Z"/>
              </w:rPr>
            </w:pPr>
          </w:p>
        </w:tc>
        <w:tc>
          <w:tcPr>
            <w:tcW w:w="3006" w:type="dxa"/>
          </w:tcPr>
          <w:p w14:paraId="4CC7CB0D" w14:textId="2396EEDB" w:rsidR="008631D5" w:rsidRPr="006C4EE1" w:rsidDel="00590295" w:rsidRDefault="00863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85" w:author="Victor Talius" w:date="2022-11-22T00:37:00Z"/>
              </w:rPr>
            </w:pPr>
            <w:del w:id="186" w:author="Victor Talius" w:date="2022-11-22T00:37:00Z">
              <w:r w:rsidRPr="006C4EE1" w:rsidDel="00590295">
                <w:delText>Green</w:delText>
              </w:r>
            </w:del>
          </w:p>
        </w:tc>
        <w:tc>
          <w:tcPr>
            <w:tcW w:w="3006" w:type="dxa"/>
          </w:tcPr>
          <w:p w14:paraId="27C59F9B" w14:textId="2F1BE7F7" w:rsidR="008631D5" w:rsidRPr="006C4EE1" w:rsidDel="00590295" w:rsidRDefault="00863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87" w:author="Victor Talius" w:date="2022-11-22T00:37:00Z"/>
              </w:rPr>
            </w:pPr>
            <w:del w:id="188" w:author="Victor Talius" w:date="2022-11-22T00:37:00Z">
              <w:r w:rsidRPr="006C4EE1" w:rsidDel="00590295">
                <w:delText>40</w:delText>
              </w:r>
            </w:del>
          </w:p>
        </w:tc>
      </w:tr>
      <w:tr w:rsidR="00630ADD" w:rsidRPr="006C4EE1" w:rsidDel="00590295" w14:paraId="01138601" w14:textId="69B1F313" w:rsidTr="009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189" w:author="Victor Talius" w:date="2022-11-22T00:3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8EA6837" w14:textId="33C23A3A" w:rsidR="00630ADD" w:rsidRPr="006C4EE1" w:rsidDel="00590295" w:rsidRDefault="00630ADD">
            <w:pPr>
              <w:rPr>
                <w:del w:id="190" w:author="Victor Talius" w:date="2022-11-22T00:37:00Z"/>
              </w:rPr>
            </w:pPr>
            <w:del w:id="191" w:author="Victor Talius" w:date="2022-11-22T00:37:00Z">
              <w:r w:rsidDel="00590295">
                <w:delText>Makilash</w:delText>
              </w:r>
            </w:del>
          </w:p>
        </w:tc>
        <w:tc>
          <w:tcPr>
            <w:tcW w:w="3006" w:type="dxa"/>
          </w:tcPr>
          <w:p w14:paraId="63ACD2A1" w14:textId="72C208F6" w:rsidR="00630ADD" w:rsidRPr="006C4EE1" w:rsidDel="00590295" w:rsidRDefault="00630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92" w:author="Victor Talius" w:date="2022-11-22T00:37:00Z"/>
              </w:rPr>
            </w:pPr>
            <w:del w:id="193" w:author="Victor Talius" w:date="2022-11-22T00:37:00Z">
              <w:r w:rsidDel="00590295">
                <w:delText>Red</w:delText>
              </w:r>
            </w:del>
          </w:p>
        </w:tc>
        <w:tc>
          <w:tcPr>
            <w:tcW w:w="3006" w:type="dxa"/>
          </w:tcPr>
          <w:p w14:paraId="781963B8" w14:textId="3293C323" w:rsidR="00630ADD" w:rsidRPr="006C4EE1" w:rsidDel="00590295" w:rsidRDefault="00630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94" w:author="Victor Talius" w:date="2022-11-22T00:37:00Z"/>
              </w:rPr>
            </w:pPr>
            <w:del w:id="195" w:author="Victor Talius" w:date="2022-11-22T00:37:00Z">
              <w:r w:rsidDel="00590295">
                <w:delText>10</w:delText>
              </w:r>
            </w:del>
          </w:p>
        </w:tc>
      </w:tr>
      <w:tr w:rsidR="00630ADD" w:rsidRPr="006C4EE1" w:rsidDel="00590295" w14:paraId="0543CE6A" w14:textId="34B27E44" w:rsidTr="00966C31">
        <w:trPr>
          <w:del w:id="196" w:author="Victor Talius" w:date="2022-11-22T00:3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3483731" w14:textId="6AC7062D" w:rsidR="00630ADD" w:rsidDel="00590295" w:rsidRDefault="00630ADD">
            <w:pPr>
              <w:rPr>
                <w:del w:id="197" w:author="Victor Talius" w:date="2022-11-22T00:37:00Z"/>
              </w:rPr>
            </w:pPr>
          </w:p>
        </w:tc>
        <w:tc>
          <w:tcPr>
            <w:tcW w:w="3006" w:type="dxa"/>
          </w:tcPr>
          <w:p w14:paraId="747A213F" w14:textId="1EDA92E8" w:rsidR="00630ADD" w:rsidDel="00590295" w:rsidRDefault="00630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98" w:author="Victor Talius" w:date="2022-11-22T00:37:00Z"/>
              </w:rPr>
            </w:pPr>
            <w:del w:id="199" w:author="Victor Talius" w:date="2022-11-22T00:37:00Z">
              <w:r w:rsidDel="00590295">
                <w:delText>Yellow</w:delText>
              </w:r>
            </w:del>
          </w:p>
        </w:tc>
        <w:tc>
          <w:tcPr>
            <w:tcW w:w="3006" w:type="dxa"/>
          </w:tcPr>
          <w:p w14:paraId="0C5A74E9" w14:textId="0E502BF1" w:rsidR="00630ADD" w:rsidDel="00590295" w:rsidRDefault="00630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00" w:author="Victor Talius" w:date="2022-11-22T00:37:00Z"/>
              </w:rPr>
            </w:pPr>
            <w:del w:id="201" w:author="Victor Talius" w:date="2022-11-22T00:37:00Z">
              <w:r w:rsidDel="00590295">
                <w:delText>10</w:delText>
              </w:r>
            </w:del>
          </w:p>
        </w:tc>
      </w:tr>
      <w:tr w:rsidR="00630ADD" w:rsidRPr="006C4EE1" w:rsidDel="00590295" w14:paraId="24959FFD" w14:textId="70C1BE92" w:rsidTr="009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202" w:author="Victor Talius" w:date="2022-11-22T00:3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C1FE1DA" w14:textId="3EA2B5A5" w:rsidR="00630ADD" w:rsidDel="00590295" w:rsidRDefault="00630ADD">
            <w:pPr>
              <w:rPr>
                <w:del w:id="203" w:author="Victor Talius" w:date="2022-11-22T00:37:00Z"/>
              </w:rPr>
            </w:pPr>
          </w:p>
        </w:tc>
        <w:tc>
          <w:tcPr>
            <w:tcW w:w="3006" w:type="dxa"/>
          </w:tcPr>
          <w:p w14:paraId="0E28232B" w14:textId="61976A43" w:rsidR="00630ADD" w:rsidDel="00590295" w:rsidRDefault="00630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204" w:author="Victor Talius" w:date="2022-11-22T00:37:00Z"/>
              </w:rPr>
            </w:pPr>
            <w:del w:id="205" w:author="Victor Talius" w:date="2022-11-22T00:37:00Z">
              <w:r w:rsidDel="00590295">
                <w:delText>Green</w:delText>
              </w:r>
            </w:del>
          </w:p>
        </w:tc>
        <w:tc>
          <w:tcPr>
            <w:tcW w:w="3006" w:type="dxa"/>
          </w:tcPr>
          <w:p w14:paraId="34D9DA3A" w14:textId="587A8EB6" w:rsidR="00630ADD" w:rsidDel="00590295" w:rsidRDefault="00630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206" w:author="Victor Talius" w:date="2022-11-22T00:37:00Z"/>
              </w:rPr>
            </w:pPr>
            <w:del w:id="207" w:author="Victor Talius" w:date="2022-11-22T00:37:00Z">
              <w:r w:rsidDel="00590295">
                <w:delText>43</w:delText>
              </w:r>
            </w:del>
          </w:p>
        </w:tc>
      </w:tr>
      <w:tr w:rsidR="00630ADD" w:rsidRPr="006C4EE1" w:rsidDel="00590295" w14:paraId="5D48D10F" w14:textId="18EBA6A5" w:rsidTr="00966C31">
        <w:trPr>
          <w:del w:id="208" w:author="Victor Talius" w:date="2022-11-22T00:3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FBCB792" w14:textId="75AEDCBC" w:rsidR="00630ADD" w:rsidDel="00590295" w:rsidRDefault="00630ADD">
            <w:pPr>
              <w:rPr>
                <w:del w:id="209" w:author="Victor Talius" w:date="2022-11-22T00:37:00Z"/>
              </w:rPr>
            </w:pPr>
            <w:del w:id="210" w:author="Victor Talius" w:date="2022-11-22T00:37:00Z">
              <w:r w:rsidDel="00590295">
                <w:delText>Urshilaku</w:delText>
              </w:r>
            </w:del>
          </w:p>
        </w:tc>
        <w:tc>
          <w:tcPr>
            <w:tcW w:w="3006" w:type="dxa"/>
          </w:tcPr>
          <w:p w14:paraId="15DB4C22" w14:textId="3856980B" w:rsidR="00630ADD" w:rsidDel="00590295" w:rsidRDefault="00630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11" w:author="Victor Talius" w:date="2022-11-22T00:37:00Z"/>
              </w:rPr>
            </w:pPr>
            <w:del w:id="212" w:author="Victor Talius" w:date="2022-11-22T00:37:00Z">
              <w:r w:rsidDel="00590295">
                <w:delText>Red</w:delText>
              </w:r>
            </w:del>
          </w:p>
        </w:tc>
        <w:tc>
          <w:tcPr>
            <w:tcW w:w="3006" w:type="dxa"/>
          </w:tcPr>
          <w:p w14:paraId="19048401" w14:textId="27D1064E" w:rsidR="00630ADD" w:rsidDel="00590295" w:rsidRDefault="00630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13" w:author="Victor Talius" w:date="2022-11-22T00:37:00Z"/>
              </w:rPr>
            </w:pPr>
            <w:del w:id="214" w:author="Victor Talius" w:date="2022-11-22T00:37:00Z">
              <w:r w:rsidDel="00590295">
                <w:delText>1</w:delText>
              </w:r>
            </w:del>
          </w:p>
        </w:tc>
      </w:tr>
      <w:tr w:rsidR="00630ADD" w:rsidRPr="006C4EE1" w:rsidDel="00590295" w14:paraId="519BA724" w14:textId="0772C448" w:rsidTr="009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215" w:author="Victor Talius" w:date="2022-11-22T00:3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EC22957" w14:textId="2364C649" w:rsidR="00630ADD" w:rsidDel="00590295" w:rsidRDefault="00630ADD">
            <w:pPr>
              <w:rPr>
                <w:del w:id="216" w:author="Victor Talius" w:date="2022-11-22T00:37:00Z"/>
              </w:rPr>
            </w:pPr>
          </w:p>
        </w:tc>
        <w:tc>
          <w:tcPr>
            <w:tcW w:w="3006" w:type="dxa"/>
          </w:tcPr>
          <w:p w14:paraId="29B8E632" w14:textId="6000AD08" w:rsidR="00630ADD" w:rsidDel="00590295" w:rsidRDefault="00630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217" w:author="Victor Talius" w:date="2022-11-22T00:37:00Z"/>
              </w:rPr>
            </w:pPr>
            <w:del w:id="218" w:author="Victor Talius" w:date="2022-11-22T00:37:00Z">
              <w:r w:rsidDel="00590295">
                <w:delText>Yellow</w:delText>
              </w:r>
            </w:del>
          </w:p>
        </w:tc>
        <w:tc>
          <w:tcPr>
            <w:tcW w:w="3006" w:type="dxa"/>
          </w:tcPr>
          <w:p w14:paraId="3563D2D3" w14:textId="78F91A4C" w:rsidR="00630ADD" w:rsidDel="00590295" w:rsidRDefault="00630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219" w:author="Victor Talius" w:date="2022-11-22T00:37:00Z"/>
              </w:rPr>
            </w:pPr>
            <w:del w:id="220" w:author="Victor Talius" w:date="2022-11-22T00:37:00Z">
              <w:r w:rsidDel="00590295">
                <w:delText>10</w:delText>
              </w:r>
            </w:del>
          </w:p>
        </w:tc>
      </w:tr>
      <w:tr w:rsidR="00630ADD" w:rsidRPr="006C4EE1" w:rsidDel="00590295" w14:paraId="65769FB0" w14:textId="50418865" w:rsidTr="00966C31">
        <w:trPr>
          <w:del w:id="221" w:author="Victor Talius" w:date="2022-11-22T00:3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5034CA1" w14:textId="58E0BC92" w:rsidR="00630ADD" w:rsidDel="00590295" w:rsidRDefault="00630ADD">
            <w:pPr>
              <w:rPr>
                <w:del w:id="222" w:author="Victor Talius" w:date="2022-11-22T00:37:00Z"/>
              </w:rPr>
            </w:pPr>
          </w:p>
        </w:tc>
        <w:tc>
          <w:tcPr>
            <w:tcW w:w="3006" w:type="dxa"/>
          </w:tcPr>
          <w:p w14:paraId="4A9FBABE" w14:textId="176B031C" w:rsidR="00630ADD" w:rsidDel="00590295" w:rsidRDefault="00630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23" w:author="Victor Talius" w:date="2022-11-22T00:37:00Z"/>
              </w:rPr>
            </w:pPr>
            <w:del w:id="224" w:author="Victor Talius" w:date="2022-11-22T00:37:00Z">
              <w:r w:rsidDel="00590295">
                <w:delText>Green</w:delText>
              </w:r>
            </w:del>
          </w:p>
        </w:tc>
        <w:tc>
          <w:tcPr>
            <w:tcW w:w="3006" w:type="dxa"/>
          </w:tcPr>
          <w:p w14:paraId="6CCBE755" w14:textId="143855D5" w:rsidR="00630ADD" w:rsidDel="00590295" w:rsidRDefault="00630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25" w:author="Victor Talius" w:date="2022-11-22T00:37:00Z"/>
              </w:rPr>
            </w:pPr>
            <w:del w:id="226" w:author="Victor Talius" w:date="2022-11-22T00:37:00Z">
              <w:r w:rsidDel="00590295">
                <w:delText>26</w:delText>
              </w:r>
            </w:del>
          </w:p>
        </w:tc>
      </w:tr>
      <w:tr w:rsidR="00630ADD" w:rsidRPr="006C4EE1" w:rsidDel="00590295" w14:paraId="2F979F05" w14:textId="1D2C6841" w:rsidTr="009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227" w:author="Victor Talius" w:date="2022-11-22T00:3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3C3730F" w14:textId="7B66C65B" w:rsidR="00630ADD" w:rsidDel="00590295" w:rsidRDefault="00630ADD">
            <w:pPr>
              <w:rPr>
                <w:del w:id="228" w:author="Victor Talius" w:date="2022-11-22T00:37:00Z"/>
              </w:rPr>
            </w:pPr>
            <w:del w:id="229" w:author="Victor Talius" w:date="2022-11-22T00:37:00Z">
              <w:r w:rsidDel="00590295">
                <w:delText>Vorost</w:delText>
              </w:r>
            </w:del>
          </w:p>
        </w:tc>
        <w:tc>
          <w:tcPr>
            <w:tcW w:w="3006" w:type="dxa"/>
          </w:tcPr>
          <w:p w14:paraId="0C21F4D2" w14:textId="64C19580" w:rsidR="00630ADD" w:rsidDel="00590295" w:rsidRDefault="00630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230" w:author="Victor Talius" w:date="2022-11-22T00:37:00Z"/>
              </w:rPr>
            </w:pPr>
            <w:del w:id="231" w:author="Victor Talius" w:date="2022-11-22T00:37:00Z">
              <w:r w:rsidDel="00590295">
                <w:delText>Red</w:delText>
              </w:r>
            </w:del>
          </w:p>
        </w:tc>
        <w:tc>
          <w:tcPr>
            <w:tcW w:w="3006" w:type="dxa"/>
          </w:tcPr>
          <w:p w14:paraId="0DB9E51F" w14:textId="6BB1C055" w:rsidR="00630ADD" w:rsidDel="00590295" w:rsidRDefault="00630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232" w:author="Victor Talius" w:date="2022-11-22T00:37:00Z"/>
              </w:rPr>
            </w:pPr>
            <w:del w:id="233" w:author="Victor Talius" w:date="2022-11-22T00:37:00Z">
              <w:r w:rsidDel="00590295">
                <w:delText>-</w:delText>
              </w:r>
            </w:del>
          </w:p>
        </w:tc>
      </w:tr>
      <w:tr w:rsidR="00630ADD" w:rsidRPr="006C4EE1" w:rsidDel="00590295" w14:paraId="1E9FE8E4" w14:textId="0292E745" w:rsidTr="00966C31">
        <w:trPr>
          <w:del w:id="234" w:author="Victor Talius" w:date="2022-11-22T00:3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03EDF8C" w14:textId="4BA84454" w:rsidR="00630ADD" w:rsidDel="00590295" w:rsidRDefault="00630ADD">
            <w:pPr>
              <w:rPr>
                <w:del w:id="235" w:author="Victor Talius" w:date="2022-11-22T00:37:00Z"/>
              </w:rPr>
            </w:pPr>
          </w:p>
        </w:tc>
        <w:tc>
          <w:tcPr>
            <w:tcW w:w="3006" w:type="dxa"/>
          </w:tcPr>
          <w:p w14:paraId="3712FE70" w14:textId="177A6689" w:rsidR="00630ADD" w:rsidDel="00590295" w:rsidRDefault="00630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36" w:author="Victor Talius" w:date="2022-11-22T00:37:00Z"/>
              </w:rPr>
            </w:pPr>
            <w:del w:id="237" w:author="Victor Talius" w:date="2022-11-22T00:37:00Z">
              <w:r w:rsidDel="00590295">
                <w:delText>Yellow</w:delText>
              </w:r>
            </w:del>
          </w:p>
        </w:tc>
        <w:tc>
          <w:tcPr>
            <w:tcW w:w="3006" w:type="dxa"/>
          </w:tcPr>
          <w:p w14:paraId="6EB7DCD6" w14:textId="4C415CD3" w:rsidR="00630ADD" w:rsidDel="00590295" w:rsidRDefault="00630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38" w:author="Victor Talius" w:date="2022-11-22T00:37:00Z"/>
              </w:rPr>
            </w:pPr>
            <w:del w:id="239" w:author="Victor Talius" w:date="2022-11-22T00:37:00Z">
              <w:r w:rsidDel="00590295">
                <w:delText>12</w:delText>
              </w:r>
            </w:del>
          </w:p>
        </w:tc>
      </w:tr>
      <w:tr w:rsidR="00630ADD" w:rsidRPr="006C4EE1" w:rsidDel="00590295" w14:paraId="3A396D5B" w14:textId="21CBACAB" w:rsidTr="009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240" w:author="Victor Talius" w:date="2022-11-22T00:3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02FB0C6" w14:textId="58BEE2A9" w:rsidR="00630ADD" w:rsidDel="00590295" w:rsidRDefault="00630ADD">
            <w:pPr>
              <w:rPr>
                <w:del w:id="241" w:author="Victor Talius" w:date="2022-11-22T00:37:00Z"/>
              </w:rPr>
            </w:pPr>
          </w:p>
        </w:tc>
        <w:tc>
          <w:tcPr>
            <w:tcW w:w="3006" w:type="dxa"/>
          </w:tcPr>
          <w:p w14:paraId="009D84FC" w14:textId="5B6FD091" w:rsidR="00630ADD" w:rsidDel="00590295" w:rsidRDefault="00630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242" w:author="Victor Talius" w:date="2022-11-22T00:37:00Z"/>
              </w:rPr>
            </w:pPr>
            <w:del w:id="243" w:author="Victor Talius" w:date="2022-11-22T00:37:00Z">
              <w:r w:rsidDel="00590295">
                <w:delText>Green</w:delText>
              </w:r>
            </w:del>
          </w:p>
        </w:tc>
        <w:tc>
          <w:tcPr>
            <w:tcW w:w="3006" w:type="dxa"/>
          </w:tcPr>
          <w:p w14:paraId="36035DFC" w14:textId="2002ADA1" w:rsidR="00630ADD" w:rsidDel="00590295" w:rsidRDefault="00630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244" w:author="Victor Talius" w:date="2022-11-22T00:37:00Z"/>
              </w:rPr>
            </w:pPr>
            <w:del w:id="245" w:author="Victor Talius" w:date="2022-11-22T00:37:00Z">
              <w:r w:rsidDel="00590295">
                <w:delText>40</w:delText>
              </w:r>
            </w:del>
          </w:p>
        </w:tc>
      </w:tr>
    </w:tbl>
    <w:p w14:paraId="27E1EA58" w14:textId="2320AEDA" w:rsidR="0001763C" w:rsidRPr="001F5B82" w:rsidRDefault="00C264B0" w:rsidP="00D216E2">
      <w:pPr>
        <w:pStyle w:val="Heading2"/>
      </w:pPr>
      <w:bookmarkStart w:id="246" w:name="_Toc119968245"/>
      <w:r w:rsidRPr="001F5B82">
        <w:t>Section 4B: Outflow Redirection</w:t>
      </w:r>
      <w:bookmarkEnd w:id="246"/>
    </w:p>
    <w:p w14:paraId="37E0ADFF" w14:textId="31653FF0" w:rsidR="00C264B0" w:rsidRDefault="00C264B0">
      <w:r>
        <w:t xml:space="preserve">Professor Tobias from the </w:t>
      </w:r>
      <w:proofErr w:type="spellStart"/>
      <w:r w:rsidR="00D216E2">
        <w:t>Aether</w:t>
      </w:r>
      <w:proofErr w:type="spellEnd"/>
      <w:r>
        <w:t xml:space="preserve"> Institute has spearheaded a </w:t>
      </w:r>
      <w:r w:rsidR="00F21476">
        <w:t xml:space="preserve">preliminary outflow redirection using </w:t>
      </w:r>
      <w:proofErr w:type="spellStart"/>
      <w:r w:rsidR="00D216E2">
        <w:t>Aether</w:t>
      </w:r>
      <w:proofErr w:type="spellEnd"/>
      <w:r w:rsidR="00F21476">
        <w:t xml:space="preserve"> Stream Pylons, creating an artificial upward flux. This helps displace at least 80% of the Outflow upwards, reducing immediate adverse effects</w:t>
      </w:r>
      <w:r w:rsidR="00966C31">
        <w:t xml:space="preserve"> </w:t>
      </w:r>
      <w:sdt>
        <w:sdtPr>
          <w:id w:val="1090114483"/>
          <w:citation/>
        </w:sdtPr>
        <w:sdtContent>
          <w:r w:rsidR="00966C31">
            <w:fldChar w:fldCharType="begin"/>
          </w:r>
          <w:r w:rsidR="00966C31">
            <w:instrText xml:space="preserve"> CITATION Tob18 \l 1033 </w:instrText>
          </w:r>
          <w:r w:rsidR="00966C31">
            <w:fldChar w:fldCharType="separate"/>
          </w:r>
          <w:r w:rsidR="00966C31">
            <w:rPr>
              <w:noProof/>
            </w:rPr>
            <w:t>(Tobias, 1018)</w:t>
          </w:r>
          <w:r w:rsidR="00966C31">
            <w:fldChar w:fldCharType="end"/>
          </w:r>
        </w:sdtContent>
      </w:sdt>
      <w:r w:rsidR="00F21476">
        <w:t>.</w:t>
      </w:r>
    </w:p>
    <w:p w14:paraId="20F0AC03" w14:textId="6317154F" w:rsidR="00F21476" w:rsidRPr="001F5B82" w:rsidRDefault="00F21476" w:rsidP="00D216E2">
      <w:pPr>
        <w:pStyle w:val="Heading1"/>
      </w:pPr>
      <w:bookmarkStart w:id="247" w:name="_Toc119968246"/>
      <w:r w:rsidRPr="001F5B82">
        <w:t>Section 5: True Cause of Outflows in Whitemarsh</w:t>
      </w:r>
      <w:bookmarkEnd w:id="247"/>
    </w:p>
    <w:p w14:paraId="07996360" w14:textId="7AEE18DA" w:rsidR="00F21476" w:rsidRDefault="00F21476">
      <w:r>
        <w:t xml:space="preserve">Together with the Security </w:t>
      </w:r>
      <w:r w:rsidR="001B51CA">
        <w:t>Council</w:t>
      </w:r>
      <w:r>
        <w:t xml:space="preserve">, we have investigated the Outflows and have determined that the area naturally has a stronger underground presence of </w:t>
      </w:r>
      <w:proofErr w:type="spellStart"/>
      <w:r w:rsidR="00D216E2">
        <w:t>Aether</w:t>
      </w:r>
      <w:proofErr w:type="spellEnd"/>
      <w:r>
        <w:t xml:space="preserve">. While this </w:t>
      </w:r>
      <w:proofErr w:type="spellStart"/>
      <w:r w:rsidR="00D216E2">
        <w:t>Aether</w:t>
      </w:r>
      <w:proofErr w:type="spellEnd"/>
      <w:r>
        <w:t xml:space="preserve"> </w:t>
      </w:r>
      <w:r w:rsidR="00780324">
        <w:t xml:space="preserve">usually disperses normally, the recent development of swamp gas extraction machines around Whitemarsh has affected the natural dispersion channels, causing a blockage in the normal flow. This blockage in turn creates a buildup of </w:t>
      </w:r>
      <w:proofErr w:type="spellStart"/>
      <w:r w:rsidR="00D216E2">
        <w:t>Aether</w:t>
      </w:r>
      <w:proofErr w:type="spellEnd"/>
      <w:r w:rsidR="00780324">
        <w:t xml:space="preserve"> Outflow that violently bursts like a broken pipe once sufficient underground pressure is reached.</w:t>
      </w:r>
    </w:p>
    <w:p w14:paraId="1B418EC8" w14:textId="4628F88A" w:rsidR="00A77D06" w:rsidRDefault="00780324" w:rsidP="00A77D06">
      <w:pPr>
        <w:rPr>
          <w:ins w:id="248" w:author="Victor Talius" w:date="2022-11-22T00:22:00Z"/>
        </w:rPr>
      </w:pPr>
      <w:r>
        <w:t xml:space="preserve">However, we have yet to fully investigate the reason behind the underground pressure itself. As explained, manmade </w:t>
      </w:r>
      <w:proofErr w:type="spellStart"/>
      <w:r w:rsidR="00D216E2">
        <w:t>Aether</w:t>
      </w:r>
      <w:proofErr w:type="spellEnd"/>
      <w:r>
        <w:t xml:space="preserve"> flow is usually insufficient to affect beings, but in this case of a long-term buildup, even a small </w:t>
      </w:r>
      <w:proofErr w:type="spellStart"/>
      <w:r w:rsidR="00D216E2">
        <w:t>Aether</w:t>
      </w:r>
      <w:proofErr w:type="spellEnd"/>
      <w:r>
        <w:t xml:space="preserve"> emitter can cause enough pressure if left over time.</w:t>
      </w:r>
    </w:p>
    <w:p w14:paraId="2CD3A3F2" w14:textId="5BFA4C08" w:rsidR="00A77D06" w:rsidRDefault="00A77D06" w:rsidP="00A77D06">
      <w:pPr>
        <w:pStyle w:val="Heading1"/>
        <w:rPr>
          <w:ins w:id="249" w:author="Victor Talius" w:date="2022-11-22T00:22:00Z"/>
        </w:rPr>
      </w:pPr>
      <w:ins w:id="250" w:author="Victor Talius" w:date="2022-11-22T00:22:00Z">
        <w:r>
          <w:t>Section 6: Predicting and Handling Future Outflow Incidents</w:t>
        </w:r>
      </w:ins>
    </w:p>
    <w:p w14:paraId="396BE39C" w14:textId="3118528C" w:rsidR="00A77D06" w:rsidRPr="00A77D06" w:rsidRDefault="00A77D06" w:rsidP="00A77D06">
      <w:ins w:id="251" w:author="Victor Talius" w:date="2022-11-22T00:22:00Z">
        <w:r>
          <w:t>Although the reasons remain unclear, we have determined a few variables that could be predicted.</w:t>
        </w:r>
      </w:ins>
      <w:ins w:id="252" w:author="Victor Talius" w:date="2022-11-22T00:29:00Z">
        <w:r w:rsidR="00967BA3">
          <w:t xml:space="preserve"> First, we have determined that the presence of </w:t>
        </w:r>
      </w:ins>
      <w:proofErr w:type="spellStart"/>
      <w:ins w:id="253" w:author="Victor Talius" w:date="2022-11-22T00:30:00Z">
        <w:r w:rsidR="00967BA3">
          <w:t>Aether</w:t>
        </w:r>
        <w:proofErr w:type="spellEnd"/>
        <w:r w:rsidR="00967BA3">
          <w:t xml:space="preserve">-sensitive population and </w:t>
        </w:r>
        <w:proofErr w:type="spellStart"/>
        <w:r w:rsidR="00967BA3">
          <w:t>Aether</w:t>
        </w:r>
        <w:proofErr w:type="spellEnd"/>
        <w:r w:rsidR="00967BA3">
          <w:t xml:space="preserve">-related machinery both contribute to the frequency </w:t>
        </w:r>
      </w:ins>
      <w:ins w:id="254" w:author="Victor Talius" w:date="2022-11-22T00:34:00Z">
        <w:r w:rsidR="00590295">
          <w:t xml:space="preserve">and severity </w:t>
        </w:r>
      </w:ins>
      <w:ins w:id="255" w:author="Victor Talius" w:date="2022-11-22T00:30:00Z">
        <w:r w:rsidR="00967BA3">
          <w:t>of Outflows. Second, the type of</w:t>
        </w:r>
      </w:ins>
      <w:ins w:id="256" w:author="Victor Talius" w:date="2022-11-22T00:31:00Z">
        <w:r w:rsidR="00967BA3">
          <w:t xml:space="preserve"> terrain matters, as humid areas tend to trigger Outflows more frequently.</w:t>
        </w:r>
      </w:ins>
      <w:ins w:id="257" w:author="Victor Talius" w:date="2022-11-22T00:30:00Z">
        <w:r w:rsidR="00967BA3">
          <w:t xml:space="preserve"> </w:t>
        </w:r>
      </w:ins>
      <w:ins w:id="258" w:author="Victor Talius" w:date="2022-11-22T00:31:00Z">
        <w:r w:rsidR="00967BA3">
          <w:t xml:space="preserve">Third, it has also been confirmed that the Outflows can be caused by a very high level of </w:t>
        </w:r>
      </w:ins>
      <w:ins w:id="259" w:author="Victor Talius" w:date="2022-11-22T00:32:00Z">
        <w:r w:rsidR="00967BA3">
          <w:t xml:space="preserve">gasses known to the common civilizations as “Greenhouse Gases” or GHGs. The factors are illustrated for the illiterate in </w:t>
        </w:r>
        <w:r w:rsidR="00967BA3" w:rsidRPr="00967BA3">
          <w:rPr>
            <w:highlight w:val="yellow"/>
            <w:rPrChange w:id="260" w:author="Victor Talius" w:date="2022-11-22T00:32:00Z">
              <w:rPr/>
            </w:rPrChange>
          </w:rPr>
          <w:t>{Fig. XX}</w:t>
        </w:r>
        <w:r w:rsidR="00967BA3">
          <w:t>.</w:t>
        </w:r>
      </w:ins>
    </w:p>
    <w:bookmarkStart w:id="261" w:name="_Toc119968247" w:displacedByCustomXml="next"/>
    <w:sdt>
      <w:sdtPr>
        <w:id w:val="-1532098335"/>
        <w:docPartObj>
          <w:docPartGallery w:val="Bibliographies"/>
          <w:docPartUnique/>
        </w:docPartObj>
      </w:sdtPr>
      <w:sdtContent>
        <w:p w14:paraId="22510A00" w14:textId="6AF84AB9" w:rsidR="00966C31" w:rsidRDefault="00966C31">
          <w:pPr>
            <w:pStyle w:val="Heading1"/>
          </w:pPr>
          <w:r>
            <w:t>References</w:t>
          </w:r>
          <w:bookmarkEnd w:id="261"/>
        </w:p>
        <w:sdt>
          <w:sdtPr>
            <w:id w:val="-573587230"/>
            <w:bibliography/>
          </w:sdtPr>
          <w:sdtEnd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sdtEndPr>
          <w:sdtContent>
            <w:p w14:paraId="3C37D417" w14:textId="77777777" w:rsidR="00966C31" w:rsidRDefault="00966C31" w:rsidP="00966C31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Mitchell, R., Bue, O., Nou, G., Taumomoa, J., Vagoli, W., Jack, S., . . . Cameron, P. (2021). Validation of the Interagency Integrated Triage Tool in a resource-limited, urban emergency department in Papua New Guinea: a pilot study. </w:t>
              </w:r>
              <w:r>
                <w:rPr>
                  <w:i/>
                  <w:iCs/>
                  <w:noProof/>
                </w:rPr>
                <w:t>The Lancet Regional Health – Western Pacific</w:t>
              </w:r>
              <w:r>
                <w:rPr>
                  <w:noProof/>
                </w:rPr>
                <w:t>.</w:t>
              </w:r>
            </w:p>
            <w:p w14:paraId="44D048ED" w14:textId="77777777" w:rsidR="00966C31" w:rsidRDefault="00966C31" w:rsidP="00966C3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Tobias, P. (1018). Aetherian Outflow Redirection using Aether Stream Pylons. </w:t>
              </w:r>
              <w:r>
                <w:rPr>
                  <w:i/>
                  <w:iCs/>
                  <w:noProof/>
                </w:rPr>
                <w:t>Aetherian Studies Journal</w:t>
              </w:r>
              <w:r>
                <w:rPr>
                  <w:noProof/>
                </w:rPr>
                <w:t>, 200-205.</w:t>
              </w:r>
            </w:p>
            <w:p w14:paraId="7B6EF742" w14:textId="77777777" w:rsidR="00A77D06" w:rsidRDefault="00966C31" w:rsidP="00A77D06">
              <w:pPr>
                <w:pStyle w:val="Heading1"/>
                <w:rPr>
                  <w:ins w:id="262" w:author="Victor Talius" w:date="2022-11-22T00:23:00Z"/>
                </w:rPr>
              </w:pPr>
              <w:r>
                <w:rPr>
                  <w:b/>
                  <w:bCs/>
                  <w:noProof/>
                </w:rPr>
                <w:lastRenderedPageBreak/>
                <w:fldChar w:fldCharType="end"/>
              </w:r>
            </w:p>
          </w:sdtContent>
        </w:sdt>
      </w:sdtContent>
    </w:sdt>
    <w:p w14:paraId="6A309CA3" w14:textId="14730FED" w:rsidR="00780324" w:rsidRDefault="00150B6B" w:rsidP="00A77D06">
      <w:pPr>
        <w:pStyle w:val="Heading1"/>
        <w:rPr>
          <w:ins w:id="263" w:author="Victor Talius" w:date="2022-11-22T00:23:00Z"/>
        </w:rPr>
      </w:pPr>
      <w:ins w:id="264" w:author="Victor Talius" w:date="2022-11-22T00:27:00Z">
        <w:r>
          <w:t>Ethics Statement</w:t>
        </w:r>
      </w:ins>
    </w:p>
    <w:p w14:paraId="3991151E" w14:textId="582812F4" w:rsidR="00A77D06" w:rsidRDefault="00150B6B" w:rsidP="00A77D06">
      <w:pPr>
        <w:rPr>
          <w:ins w:id="265" w:author="Victor Talius" w:date="2022-11-22T00:26:00Z"/>
        </w:rPr>
      </w:pPr>
      <w:ins w:id="266" w:author="Victor Talius" w:date="2022-11-22T00:24:00Z">
        <w:r>
          <w:t>The first author did most of the report write-up, corrections, and formatting in Microsoft Word. VT was the incident handling commander.</w:t>
        </w:r>
      </w:ins>
      <w:ins w:id="267" w:author="Victor Talius" w:date="2022-11-22T00:27:00Z">
        <w:r>
          <w:t xml:space="preserve"> </w:t>
        </w:r>
      </w:ins>
      <w:ins w:id="268" w:author="Victor Talius" w:date="2022-11-22T00:28:00Z">
        <w:r>
          <w:t>This work uses aggregated human data and therefore does not require a separate human experiment review. All author</w:t>
        </w:r>
      </w:ins>
      <w:ins w:id="269" w:author="Victor Talius" w:date="2022-11-22T00:29:00Z">
        <w:r>
          <w:t>s contributed to the final review of the paper and have no conflicts of interest.</w:t>
        </w:r>
      </w:ins>
    </w:p>
    <w:p w14:paraId="1A689B72" w14:textId="0749B9EA" w:rsidR="00150B6B" w:rsidRDefault="00150B6B" w:rsidP="00150B6B">
      <w:pPr>
        <w:pStyle w:val="Heading1"/>
        <w:rPr>
          <w:ins w:id="270" w:author="Victor Talius" w:date="2022-11-22T00:26:00Z"/>
        </w:rPr>
      </w:pPr>
      <w:ins w:id="271" w:author="Victor Talius" w:date="2022-11-22T00:26:00Z">
        <w:r>
          <w:t>Acknowledgement</w:t>
        </w:r>
      </w:ins>
    </w:p>
    <w:p w14:paraId="326DF883" w14:textId="6CBD7627" w:rsidR="00150B6B" w:rsidRPr="00150B6B" w:rsidRDefault="00150B6B" w:rsidP="00150B6B">
      <w:ins w:id="272" w:author="Victor Talius" w:date="2022-11-22T00:26:00Z">
        <w:r>
          <w:t xml:space="preserve">VT has received on-going funding from the </w:t>
        </w:r>
        <w:proofErr w:type="spellStart"/>
        <w:r>
          <w:t>Aether</w:t>
        </w:r>
        <w:proofErr w:type="spellEnd"/>
        <w:r>
          <w:t xml:space="preserve"> Science Institute. The fund from the ASI was partially used in this investigation. VT also expresses his gratitude to </w:t>
        </w:r>
        <w:proofErr w:type="spellStart"/>
        <w:r>
          <w:t>Chandra</w:t>
        </w:r>
      </w:ins>
      <w:ins w:id="273" w:author="Victor Talius" w:date="2022-11-22T00:27:00Z">
        <w:r>
          <w:t>kasem</w:t>
        </w:r>
        <w:proofErr w:type="spellEnd"/>
        <w:r>
          <w:t xml:space="preserve"> Rajabhat University for providing manpower to help document and report the problem.</w:t>
        </w:r>
      </w:ins>
    </w:p>
    <w:sectPr w:rsidR="00150B6B" w:rsidRPr="00150B6B" w:rsidSect="00450B80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Victor Talius" w:date="2022-11-22T01:00:00Z" w:initials="VT">
    <w:p w14:paraId="74B095CD" w14:textId="2C748213" w:rsidR="001E2855" w:rsidRDefault="001E2855">
      <w:pPr>
        <w:pStyle w:val="CommentText"/>
      </w:pPr>
      <w:r>
        <w:rPr>
          <w:rStyle w:val="CommentReference"/>
        </w:rPr>
        <w:annotationRef/>
      </w:r>
      <w:r>
        <w:t xml:space="preserve">Add a text box somewhere on the top right of this page and have it </w:t>
      </w:r>
      <w:proofErr w:type="gramStart"/>
      <w:r>
        <w:t>say</w:t>
      </w:r>
      <w:proofErr w:type="gramEnd"/>
      <w:r>
        <w:t xml:space="preserve"> “FIRST DRAFT”.</w:t>
      </w:r>
    </w:p>
  </w:comment>
  <w:comment w:id="3" w:author="Victor Talius" w:date="2022-11-22T00:20:00Z" w:initials="VT">
    <w:p w14:paraId="71315639" w14:textId="1BB0F1D7" w:rsidR="00A77D06" w:rsidRDefault="00A77D06">
      <w:pPr>
        <w:pStyle w:val="CommentText"/>
      </w:pPr>
      <w:r>
        <w:rPr>
          <w:rStyle w:val="CommentReference"/>
        </w:rPr>
        <w:annotationRef/>
      </w:r>
      <w:r>
        <w:t>Obviously, replace YOUR NAME with your actual name. We created this report together, so you should also include your name here.</w:t>
      </w:r>
    </w:p>
  </w:comment>
  <w:comment w:id="24" w:author="Victor Talius" w:date="2022-11-22T00:17:00Z" w:initials="VT">
    <w:p w14:paraId="7EE52662" w14:textId="39815768" w:rsidR="00A77D06" w:rsidRDefault="00A77D06">
      <w:pPr>
        <w:pStyle w:val="CommentText"/>
      </w:pPr>
      <w:r>
        <w:rPr>
          <w:rStyle w:val="CommentReference"/>
        </w:rPr>
        <w:annotationRef/>
      </w:r>
      <w:r>
        <w:t>WHERE? Replace … with the place with the highest infrastructure damage.</w:t>
      </w:r>
    </w:p>
  </w:comment>
  <w:comment w:id="41" w:author="Victor Talius" w:date="2022-11-22T00:37:00Z" w:initials="VT">
    <w:p w14:paraId="01A2BDAD" w14:textId="77777777" w:rsidR="00590295" w:rsidRDefault="00590295" w:rsidP="00590295">
      <w:pPr>
        <w:pStyle w:val="CommentText"/>
        <w:numPr>
          <w:ilvl w:val="0"/>
          <w:numId w:val="15"/>
        </w:numPr>
      </w:pPr>
      <w:r>
        <w:rPr>
          <w:rStyle w:val="CommentReference"/>
        </w:rPr>
        <w:annotationRef/>
      </w:r>
      <w:r>
        <w:t>Sort the table by first column ascending.</w:t>
      </w:r>
    </w:p>
    <w:p w14:paraId="3C58BBD8" w14:textId="3E1470E6" w:rsidR="00590295" w:rsidRDefault="00590295" w:rsidP="00590295">
      <w:pPr>
        <w:pStyle w:val="CommentText"/>
        <w:numPr>
          <w:ilvl w:val="0"/>
          <w:numId w:val="15"/>
        </w:numPr>
      </w:pPr>
      <w:r>
        <w:t>Align all numbers right except dashes (-), which should be centered.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4B095CD" w15:done="0"/>
  <w15:commentEx w15:paraId="71315639" w15:done="0"/>
  <w15:commentEx w15:paraId="7EE52662" w15:done="0"/>
  <w15:commentEx w15:paraId="3C58BBD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69DBD" w16cex:dateUtc="2022-11-21T18:00:00Z"/>
  <w16cex:commentExtensible w16cex:durableId="2726943B" w16cex:dateUtc="2022-11-21T17:20:00Z"/>
  <w16cex:commentExtensible w16cex:durableId="2726939B" w16cex:dateUtc="2022-11-21T17:17:00Z"/>
  <w16cex:commentExtensible w16cex:durableId="2726985D" w16cex:dateUtc="2022-11-21T17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4B095CD" w16cid:durableId="27269DBD"/>
  <w16cid:commentId w16cid:paraId="71315639" w16cid:durableId="2726943B"/>
  <w16cid:commentId w16cid:paraId="7EE52662" w16cid:durableId="2726939B"/>
  <w16cid:commentId w16cid:paraId="3C58BBD8" w16cid:durableId="2726985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7A6E2" w14:textId="77777777" w:rsidR="00097E8B" w:rsidRDefault="00097E8B" w:rsidP="00101B91">
      <w:pPr>
        <w:spacing w:after="0" w:line="240" w:lineRule="auto"/>
      </w:pPr>
      <w:r>
        <w:separator/>
      </w:r>
    </w:p>
  </w:endnote>
  <w:endnote w:type="continuationSeparator" w:id="0">
    <w:p w14:paraId="0D0B134C" w14:textId="77777777" w:rsidR="00097E8B" w:rsidRDefault="00097E8B" w:rsidP="00101B91">
      <w:pPr>
        <w:spacing w:after="0" w:line="240" w:lineRule="auto"/>
      </w:pPr>
      <w:r>
        <w:continuationSeparator/>
      </w:r>
    </w:p>
  </w:endnote>
  <w:endnote w:id="1">
    <w:p w14:paraId="6D3C70AC" w14:textId="2ADD59BF" w:rsidR="00966C31" w:rsidRDefault="00966C31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t xml:space="preserve">Including predominantly (60%) human population, followed by elves (22%) and dwarves (5%). Most others are </w:t>
      </w:r>
      <w:proofErr w:type="spellStart"/>
      <w:r>
        <w:t>beastfolk</w:t>
      </w:r>
      <w:proofErr w:type="spellEnd"/>
      <w:r>
        <w:t>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C998F" w14:textId="77777777" w:rsidR="00101B91" w:rsidRDefault="00101B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70A5A" w14:textId="77777777" w:rsidR="00101B91" w:rsidRDefault="00101B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39F25" w14:textId="77777777" w:rsidR="00101B91" w:rsidRDefault="00101B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045E6" w14:textId="77777777" w:rsidR="00097E8B" w:rsidRDefault="00097E8B" w:rsidP="00101B91">
      <w:pPr>
        <w:spacing w:after="0" w:line="240" w:lineRule="auto"/>
      </w:pPr>
      <w:r>
        <w:separator/>
      </w:r>
    </w:p>
  </w:footnote>
  <w:footnote w:type="continuationSeparator" w:id="0">
    <w:p w14:paraId="01CD7179" w14:textId="77777777" w:rsidR="00097E8B" w:rsidRDefault="00097E8B" w:rsidP="00101B91">
      <w:pPr>
        <w:spacing w:after="0" w:line="240" w:lineRule="auto"/>
      </w:pPr>
      <w:r>
        <w:continuationSeparator/>
      </w:r>
    </w:p>
  </w:footnote>
  <w:footnote w:id="1">
    <w:p w14:paraId="22F16DFD" w14:textId="5A3A7957" w:rsidR="00966C31" w:rsidRDefault="00966C3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Toxicity caused by a high amount of methane and sulfur gases.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85FBC" w14:textId="77777777" w:rsidR="00101B91" w:rsidRDefault="00101B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28486" w14:textId="7A7B14B2" w:rsidR="00101B91" w:rsidRDefault="00101B9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43246" w14:textId="77777777" w:rsidR="00101B91" w:rsidRDefault="00101B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4135"/>
    <w:multiLevelType w:val="hybridMultilevel"/>
    <w:tmpl w:val="F64676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957F8"/>
    <w:multiLevelType w:val="hybridMultilevel"/>
    <w:tmpl w:val="4F6C44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A2C07"/>
    <w:multiLevelType w:val="hybridMultilevel"/>
    <w:tmpl w:val="F64676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83C3C"/>
    <w:multiLevelType w:val="hybridMultilevel"/>
    <w:tmpl w:val="1750C1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D08E6"/>
    <w:multiLevelType w:val="hybridMultilevel"/>
    <w:tmpl w:val="DBFAB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045011"/>
    <w:multiLevelType w:val="hybridMultilevel"/>
    <w:tmpl w:val="4F6C4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8F61AC"/>
    <w:multiLevelType w:val="hybridMultilevel"/>
    <w:tmpl w:val="75A0EA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3D7871"/>
    <w:multiLevelType w:val="hybridMultilevel"/>
    <w:tmpl w:val="BBD0C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B31E3C"/>
    <w:multiLevelType w:val="hybridMultilevel"/>
    <w:tmpl w:val="A5204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453198"/>
    <w:multiLevelType w:val="hybridMultilevel"/>
    <w:tmpl w:val="8794D7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9957CB"/>
    <w:multiLevelType w:val="hybridMultilevel"/>
    <w:tmpl w:val="7506F9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BB0089"/>
    <w:multiLevelType w:val="hybridMultilevel"/>
    <w:tmpl w:val="1750C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7C4A4A"/>
    <w:multiLevelType w:val="hybridMultilevel"/>
    <w:tmpl w:val="5D643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CB2819"/>
    <w:multiLevelType w:val="hybridMultilevel"/>
    <w:tmpl w:val="75A0E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A30111"/>
    <w:multiLevelType w:val="hybridMultilevel"/>
    <w:tmpl w:val="3CAAA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6674242">
    <w:abstractNumId w:val="7"/>
  </w:num>
  <w:num w:numId="2" w16cid:durableId="928542606">
    <w:abstractNumId w:val="12"/>
  </w:num>
  <w:num w:numId="3" w16cid:durableId="2047757309">
    <w:abstractNumId w:val="11"/>
  </w:num>
  <w:num w:numId="4" w16cid:durableId="271908892">
    <w:abstractNumId w:val="3"/>
  </w:num>
  <w:num w:numId="5" w16cid:durableId="1521816009">
    <w:abstractNumId w:val="13"/>
  </w:num>
  <w:num w:numId="6" w16cid:durableId="1320959062">
    <w:abstractNumId w:val="6"/>
  </w:num>
  <w:num w:numId="7" w16cid:durableId="1364019220">
    <w:abstractNumId w:val="9"/>
  </w:num>
  <w:num w:numId="8" w16cid:durableId="285814976">
    <w:abstractNumId w:val="0"/>
  </w:num>
  <w:num w:numId="9" w16cid:durableId="1210342799">
    <w:abstractNumId w:val="2"/>
  </w:num>
  <w:num w:numId="10" w16cid:durableId="205335951">
    <w:abstractNumId w:val="14"/>
  </w:num>
  <w:num w:numId="11" w16cid:durableId="352339388">
    <w:abstractNumId w:val="4"/>
  </w:num>
  <w:num w:numId="12" w16cid:durableId="888607612">
    <w:abstractNumId w:val="5"/>
  </w:num>
  <w:num w:numId="13" w16cid:durableId="64911608">
    <w:abstractNumId w:val="1"/>
  </w:num>
  <w:num w:numId="14" w16cid:durableId="167645597">
    <w:abstractNumId w:val="10"/>
  </w:num>
  <w:num w:numId="15" w16cid:durableId="955795182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ictor Talius">
    <w15:presenceInfo w15:providerId="None" w15:userId="Victor Tali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82F"/>
    <w:rsid w:val="0001763C"/>
    <w:rsid w:val="00037877"/>
    <w:rsid w:val="0004714D"/>
    <w:rsid w:val="00072541"/>
    <w:rsid w:val="000976DA"/>
    <w:rsid w:val="00097E8B"/>
    <w:rsid w:val="000B2677"/>
    <w:rsid w:val="00101B91"/>
    <w:rsid w:val="00150B6B"/>
    <w:rsid w:val="00185052"/>
    <w:rsid w:val="001B51CA"/>
    <w:rsid w:val="001E2855"/>
    <w:rsid w:val="001F5B82"/>
    <w:rsid w:val="00224CC4"/>
    <w:rsid w:val="00227E08"/>
    <w:rsid w:val="002577D6"/>
    <w:rsid w:val="00304A71"/>
    <w:rsid w:val="00371F94"/>
    <w:rsid w:val="00450B80"/>
    <w:rsid w:val="00466B62"/>
    <w:rsid w:val="004801C2"/>
    <w:rsid w:val="00535380"/>
    <w:rsid w:val="00590295"/>
    <w:rsid w:val="005A5E57"/>
    <w:rsid w:val="005C4C01"/>
    <w:rsid w:val="005E31BF"/>
    <w:rsid w:val="005E3F38"/>
    <w:rsid w:val="00630ADD"/>
    <w:rsid w:val="006C4EE1"/>
    <w:rsid w:val="006D682F"/>
    <w:rsid w:val="00780324"/>
    <w:rsid w:val="007A7BE1"/>
    <w:rsid w:val="007B0967"/>
    <w:rsid w:val="00813F97"/>
    <w:rsid w:val="008631D5"/>
    <w:rsid w:val="00893F5B"/>
    <w:rsid w:val="00894988"/>
    <w:rsid w:val="008D792B"/>
    <w:rsid w:val="009578EE"/>
    <w:rsid w:val="00966C31"/>
    <w:rsid w:val="00967BA3"/>
    <w:rsid w:val="009B1577"/>
    <w:rsid w:val="00A2259C"/>
    <w:rsid w:val="00A71740"/>
    <w:rsid w:val="00A7382F"/>
    <w:rsid w:val="00A77D06"/>
    <w:rsid w:val="00AF0FD0"/>
    <w:rsid w:val="00AF4EBF"/>
    <w:rsid w:val="00B94EFE"/>
    <w:rsid w:val="00C00E53"/>
    <w:rsid w:val="00C264B0"/>
    <w:rsid w:val="00CF4914"/>
    <w:rsid w:val="00D216E2"/>
    <w:rsid w:val="00DB2C77"/>
    <w:rsid w:val="00E26279"/>
    <w:rsid w:val="00E83E9F"/>
    <w:rsid w:val="00F21476"/>
    <w:rsid w:val="00F567FE"/>
    <w:rsid w:val="00F976B9"/>
    <w:rsid w:val="00FB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33951C"/>
  <w15:chartTrackingRefBased/>
  <w15:docId w15:val="{EBCAC5F6-B2E1-43B7-A100-4C2F39B52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8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8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68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68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D68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D68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47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styleId="Header">
    <w:name w:val="header"/>
    <w:basedOn w:val="Normal"/>
    <w:link w:val="HeaderChar"/>
    <w:uiPriority w:val="99"/>
    <w:unhideWhenUsed/>
    <w:rsid w:val="00101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B91"/>
  </w:style>
  <w:style w:type="paragraph" w:styleId="Footer">
    <w:name w:val="footer"/>
    <w:basedOn w:val="Normal"/>
    <w:link w:val="FooterChar"/>
    <w:uiPriority w:val="99"/>
    <w:unhideWhenUsed/>
    <w:rsid w:val="00101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B91"/>
  </w:style>
  <w:style w:type="table" w:styleId="TableGrid">
    <w:name w:val="Table Grid"/>
    <w:basedOn w:val="TableNormal"/>
    <w:uiPriority w:val="39"/>
    <w:rsid w:val="00863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9B15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71740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71740"/>
    <w:pPr>
      <w:spacing w:before="120" w:after="0"/>
    </w:pPr>
    <w:rPr>
      <w:rFonts w:cstheme="minorHAns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71740"/>
    <w:pPr>
      <w:spacing w:before="120" w:after="0"/>
      <w:ind w:left="220"/>
    </w:pPr>
    <w:rPr>
      <w:rFonts w:cstheme="minorHAnsi"/>
      <w:b/>
      <w:bCs/>
      <w:szCs w:val="26"/>
    </w:rPr>
  </w:style>
  <w:style w:type="character" w:styleId="Hyperlink">
    <w:name w:val="Hyperlink"/>
    <w:basedOn w:val="DefaultParagraphFont"/>
    <w:uiPriority w:val="99"/>
    <w:unhideWhenUsed/>
    <w:rsid w:val="00A71740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71740"/>
    <w:pPr>
      <w:spacing w:after="0"/>
      <w:ind w:left="440"/>
    </w:pPr>
    <w:rPr>
      <w:rFonts w:cstheme="minorHAnsi"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A71740"/>
    <w:pPr>
      <w:spacing w:after="0"/>
      <w:ind w:left="660"/>
    </w:pPr>
    <w:rPr>
      <w:rFonts w:cs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A71740"/>
    <w:pPr>
      <w:spacing w:after="0"/>
      <w:ind w:left="880"/>
    </w:pPr>
    <w:rPr>
      <w:rFonts w:cs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A71740"/>
    <w:pPr>
      <w:spacing w:after="0"/>
      <w:ind w:left="1100"/>
    </w:pPr>
    <w:rPr>
      <w:rFonts w:cs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A71740"/>
    <w:pPr>
      <w:spacing w:after="0"/>
      <w:ind w:left="1320"/>
    </w:pPr>
    <w:rPr>
      <w:rFonts w:cs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A71740"/>
    <w:pPr>
      <w:spacing w:after="0"/>
      <w:ind w:left="1540"/>
    </w:pPr>
    <w:rPr>
      <w:rFonts w:cs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A71740"/>
    <w:pPr>
      <w:spacing w:after="0"/>
      <w:ind w:left="1760"/>
    </w:pPr>
    <w:rPr>
      <w:rFonts w:cstheme="minorHAnsi"/>
      <w:sz w:val="20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27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6279"/>
    <w:rPr>
      <w:color w:val="5A5A5A" w:themeColor="text1" w:themeTint="A5"/>
      <w:spacing w:val="15"/>
    </w:rPr>
  </w:style>
  <w:style w:type="table" w:styleId="GridTable1Light">
    <w:name w:val="Grid Table 1 Light"/>
    <w:basedOn w:val="TableNormal"/>
    <w:uiPriority w:val="46"/>
    <w:rsid w:val="004801C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966C3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966C31"/>
  </w:style>
  <w:style w:type="paragraph" w:styleId="EndnoteText">
    <w:name w:val="endnote text"/>
    <w:basedOn w:val="Normal"/>
    <w:link w:val="EndnoteTextChar"/>
    <w:uiPriority w:val="99"/>
    <w:semiHidden/>
    <w:unhideWhenUsed/>
    <w:rsid w:val="00966C3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66C3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66C3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66C3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66C3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66C31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0976DA"/>
    <w:pPr>
      <w:spacing w:after="0"/>
    </w:pPr>
  </w:style>
  <w:style w:type="paragraph" w:styleId="Revision">
    <w:name w:val="Revision"/>
    <w:hidden/>
    <w:uiPriority w:val="99"/>
    <w:semiHidden/>
    <w:rsid w:val="00A77D06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A77D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7D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7D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7D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7D0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3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microsoft.com/office/2018/08/relationships/commentsExtensible" Target="commentsExtensible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20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microsoft.com/office/2011/relationships/people" Target="peop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Sentient Cases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Whitemarsh (1022)</c:v>
                </c:pt>
                <c:pt idx="1">
                  <c:v>Great Forest (984)</c:v>
                </c:pt>
                <c:pt idx="2">
                  <c:v>Elven Rock (876)</c:v>
                </c:pt>
                <c:pt idx="3">
                  <c:v>Orsimus (974)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961</c:v>
                </c:pt>
                <c:pt idx="1">
                  <c:v>631</c:v>
                </c:pt>
                <c:pt idx="2">
                  <c:v>862</c:v>
                </c:pt>
                <c:pt idx="3">
                  <c:v>206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1BE-4DD3-AF04-0C89CC11E6A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Animal Cases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Whitemarsh (1022)</c:v>
                </c:pt>
                <c:pt idx="1">
                  <c:v>Great Forest (984)</c:v>
                </c:pt>
                <c:pt idx="2">
                  <c:v>Elven Rock (876)</c:v>
                </c:pt>
                <c:pt idx="3">
                  <c:v>Orsimus (974)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405</c:v>
                </c:pt>
                <c:pt idx="1">
                  <c:v>695</c:v>
                </c:pt>
                <c:pt idx="2">
                  <c:v>852</c:v>
                </c:pt>
                <c:pt idx="3">
                  <c:v>101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1BE-4DD3-AF04-0C89CC11E6A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Infrastructure Cases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Whitemarsh (1022)</c:v>
                </c:pt>
                <c:pt idx="1">
                  <c:v>Great Forest (984)</c:v>
                </c:pt>
                <c:pt idx="2">
                  <c:v>Elven Rock (876)</c:v>
                </c:pt>
                <c:pt idx="3">
                  <c:v>Orsimus (974)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50</c:v>
                </c:pt>
                <c:pt idx="1">
                  <c:v>102</c:v>
                </c:pt>
                <c:pt idx="2">
                  <c:v>1204</c:v>
                </c:pt>
                <c:pt idx="3">
                  <c:v>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1BE-4DD3-AF04-0C89CC11E6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60794335"/>
        <c:axId val="460791423"/>
      </c:barChart>
      <c:catAx>
        <c:axId val="4607943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0791423"/>
        <c:crosses val="autoZero"/>
        <c:auto val="1"/>
        <c:lblAlgn val="ctr"/>
        <c:lblOffset val="100"/>
        <c:noMultiLvlLbl val="0"/>
      </c:catAx>
      <c:valAx>
        <c:axId val="4607914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07943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Mit21</b:Tag>
    <b:SourceType>JournalArticle</b:SourceType>
    <b:Guid>{D2CE1577-587F-47DE-B97B-E57F2CB082E6}</b:Guid>
    <b:Author>
      <b:Author>
        <b:NameList>
          <b:Person>
            <b:Last>Mitchell</b:Last>
            <b:First>Rob</b:First>
          </b:Person>
          <b:Person>
            <b:Last>Bue</b:Last>
            <b:First>Ovia</b:First>
          </b:Person>
          <b:Person>
            <b:Last>Nou</b:Last>
            <b:First>Gary</b:First>
          </b:Person>
          <b:Person>
            <b:Last>Taumomoa</b:Last>
            <b:First>Jude</b:First>
          </b:Person>
          <b:Person>
            <b:Last>Vagoli</b:Last>
            <b:First>Ware</b:First>
          </b:Person>
          <b:Person>
            <b:Last>Jack</b:Last>
            <b:First>Steven</b:First>
          </b:Person>
          <b:Person>
            <b:Last>Banks</b:Last>
            <b:First>Colin</b:First>
          </b:Person>
          <b:Person>
            <b:Last>O'Reilly</b:Last>
            <b:First>Gerard</b:First>
          </b:Person>
          <b:Person>
            <b:Last>Bornstein</b:Last>
            <b:First>Sarah</b:First>
          </b:Person>
          <b:Person>
            <b:Last>Ham</b:Last>
            <b:First>Tracie</b:First>
          </b:Person>
          <b:Person>
            <b:Last>Cole</b:Last>
            <b:First>Travis</b:First>
          </b:Person>
          <b:Person>
            <b:Last>Reynolds</b:Last>
            <b:First>Teri</b:First>
          </b:Person>
          <b:Person>
            <b:Last>Körver</b:Last>
            <b:First>Sarah</b:First>
          </b:Person>
          <b:Person>
            <b:Last>Cameron</b:Last>
            <b:First>Peter</b:First>
          </b:Person>
        </b:NameList>
      </b:Author>
    </b:Author>
    <b:Title>Validation of the Interagency Integrated Triage Tool in a resource-limited, urban emergency department in Papua New Guinea: a pilot study</b:Title>
    <b:JournalName>The Lancet Regional Health – Western Pacific</b:JournalName>
    <b:Year>2021</b:Year>
    <b:RefOrder>1</b:RefOrder>
  </b:Source>
  <b:Source>
    <b:Tag>Tob18</b:Tag>
    <b:SourceType>JournalArticle</b:SourceType>
    <b:Guid>{02BFCA31-DECC-4D99-B504-109394B53254}</b:Guid>
    <b:Title>Aetherian Outflow Redirection using Aether Stream Pylons</b:Title>
    <b:Year>1018</b:Year>
    <b:Author>
      <b:Author>
        <b:NameList>
          <b:Person>
            <b:Last>Tobias</b:Last>
            <b:First>Paul</b:First>
          </b:Person>
        </b:NameList>
      </b:Author>
    </b:Author>
    <b:JournalName>Aetherian Studies Journal</b:JournalName>
    <b:Pages>200-205</b:Pages>
    <b:RefOrder>2</b:RefOrder>
  </b:Source>
</b:Sources>
</file>

<file path=customXml/itemProps1.xml><?xml version="1.0" encoding="utf-8"?>
<ds:datastoreItem xmlns:ds="http://schemas.openxmlformats.org/officeDocument/2006/customXml" ds:itemID="{4C456C63-58DA-46B2-9ADE-F0A352966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6</Pages>
  <Words>1562</Words>
  <Characters>8420</Characters>
  <Application>Microsoft Office Word</Application>
  <DocSecurity>0</DocSecurity>
  <Lines>255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Elon Musk</dc:creator>
  <cp:keywords/>
  <dc:description/>
  <cp:lastModifiedBy>Victor Talius</cp:lastModifiedBy>
  <cp:revision>43</cp:revision>
  <dcterms:created xsi:type="dcterms:W3CDTF">2022-11-13T20:20:00Z</dcterms:created>
  <dcterms:modified xsi:type="dcterms:W3CDTF">2022-11-21T18:14:00Z</dcterms:modified>
</cp:coreProperties>
</file>